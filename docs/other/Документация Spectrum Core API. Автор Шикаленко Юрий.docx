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F5" w:rsidRDefault="001248BA" w:rsidP="001248BA">
      <w:pPr>
        <w:pStyle w:val="a3"/>
        <w:rPr>
          <w:lang w:val="en-US"/>
        </w:rPr>
      </w:pPr>
      <w:r>
        <w:rPr>
          <w:lang w:val="en-US"/>
        </w:rPr>
        <w:t xml:space="preserve">REST </w:t>
      </w:r>
      <w:r>
        <w:t>запросы</w:t>
      </w:r>
      <w:r w:rsidRPr="001248BA">
        <w:rPr>
          <w:lang w:val="en-US"/>
        </w:rPr>
        <w:t xml:space="preserve"> </w:t>
      </w:r>
      <w:r>
        <w:t>к</w:t>
      </w:r>
      <w:r w:rsidRPr="001248BA">
        <w:rPr>
          <w:lang w:val="en-US"/>
        </w:rPr>
        <w:t xml:space="preserve"> </w:t>
      </w:r>
      <w:r>
        <w:t>микросервису</w:t>
      </w:r>
      <w:r w:rsidRPr="001248BA">
        <w:rPr>
          <w:lang w:val="en-US"/>
        </w:rPr>
        <w:t xml:space="preserve"> </w:t>
      </w:r>
      <w:r w:rsidR="008716FD" w:rsidRPr="008716FD">
        <w:rPr>
          <w:lang w:val="en-US"/>
        </w:rPr>
        <w:t>Spectrum Core service</w:t>
      </w:r>
    </w:p>
    <w:p w:rsidR="001248BA" w:rsidRDefault="001248BA" w:rsidP="001248BA">
      <w:pPr>
        <w:rPr>
          <w:lang w:val="en-US"/>
        </w:rPr>
      </w:pPr>
    </w:p>
    <w:p w:rsidR="001248BA" w:rsidRDefault="001248BA" w:rsidP="008E43A6">
      <w:pPr>
        <w:pStyle w:val="3"/>
        <w:numPr>
          <w:ilvl w:val="0"/>
          <w:numId w:val="3"/>
        </w:numPr>
      </w:pPr>
      <w:r>
        <w:t>Предположения</w:t>
      </w:r>
    </w:p>
    <w:p w:rsidR="008E43A6" w:rsidRPr="008E43A6" w:rsidRDefault="008E43A6" w:rsidP="008E43A6"/>
    <w:p w:rsidR="001248BA" w:rsidRDefault="001248BA" w:rsidP="001248B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URL</w:t>
      </w:r>
      <w:r w:rsidRPr="001248BA">
        <w:t xml:space="preserve"> </w:t>
      </w:r>
      <w:r>
        <w:t xml:space="preserve">запросов в этом документе построены исходя из предположения, что микросервис запущен на той же машине, где выполняются запросы к нему. В противном случае последовательность символов </w:t>
      </w:r>
      <w:r w:rsidRPr="001248BA">
        <w:t>'</w:t>
      </w:r>
      <w:del w:id="0" w:author="Шикаленко Юрий Николаевич" w:date="2025-05-06T11:25:00Z">
        <w:r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http://</w:delText>
        </w:r>
      </w:del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localhost:8189</w:t>
      </w:r>
      <w:r w:rsidRPr="001248B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'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должна быть заменена на</w:t>
      </w:r>
      <w:r w:rsidRPr="001248B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1248BA" w:rsidRDefault="00CD5F37" w:rsidP="001248BA">
      <w:pPr>
        <w:rPr>
          <w:ins w:id="1" w:author="Шикаленко Юрий Николаевич" w:date="2025-06-02T12:32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ins w:id="2" w:author="Шикаленко Юрий Николаевич" w:date="2025-05-06T11:24:00Z">
        <w:r w:rsidRPr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" w:author="Шикаленко Юрий Николаевич" w:date="2025-05-06T11:24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10.115.154.21:8185</w:t>
        </w:r>
      </w:ins>
      <w:del w:id="4" w:author="Шикаленко Юрий Николаевич" w:date="2025-05-06T11:24:00Z">
        <w:r w:rsidR="001248BA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https</w:delText>
        </w:r>
        <w:r w:rsidR="001248BA" w:rsidRP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://</w:delText>
        </w:r>
        <w:r w:rsidR="008716FD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192.168.0.1:8185</w:delText>
        </w:r>
        <w:r w:rsidR="00017E5E" w:rsidRP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</w:delText>
        </w:r>
        <w:r w:rsidR="00017E5E" w:rsidRP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del>
      <w:ins w:id="5" w:author="Шикаленко Юрий Николаевич" w:date="2025-05-06T11:24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, </w:t>
        </w:r>
      </w:ins>
      <w:r w:rsidR="00017E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где </w:t>
      </w:r>
      <w:del w:id="6" w:author="Шикаленко Юрий Николаевич" w:date="2025-05-06T11:25:00Z"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вместо </w:delText>
        </w:r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http</w:delText>
        </w:r>
      </w:del>
      <w:del w:id="7" w:author="Шикаленко Юрий Николаевич" w:date="2025-05-06T11:24:00Z"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s</w:delText>
        </w:r>
      </w:del>
      <w:del w:id="8" w:author="Шикаленко Юрий Николаевич" w:date="2025-05-06T11:25:00Z"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может быть </w:delText>
        </w:r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http</w:delText>
        </w:r>
        <w:r w:rsid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, </w:delText>
        </w:r>
      </w:del>
      <w:ins w:id="9" w:author="Шикаленко Юрий Николаевич" w:date="2025-05-06T11:25:00Z">
        <w:r w:rsidRPr="000E0470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10.115.154.21:8185</w:t>
        </w:r>
      </w:ins>
      <w:del w:id="10" w:author="Шикаленко Юрий Николаевич" w:date="2025-05-06T11:25:00Z">
        <w:r w:rsidR="00017E5E" w:rsidRPr="00017E5E" w:rsidDel="00CD5F3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192.168.0.1:8189</w:delText>
        </w:r>
      </w:del>
      <w:r w:rsidR="00017E5E"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017E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– другой адрес в зависимости от расположения микросервиса</w:t>
      </w:r>
    </w:p>
    <w:p w:rsidR="00A529EA" w:rsidRPr="00A529EA" w:rsidRDefault="00A529EA" w:rsidP="001248BA">
      <w:ins w:id="11" w:author="Шикаленко Юрий Николаевич" w:date="2025-06-02T12:32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2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Важно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3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</w:t>
        </w:r>
      </w:ins>
      <w:ins w:id="14" w:author="Шикаленко Юрий Николаевич" w:date="2025-06-02T12:33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5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6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для всех запросов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7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: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18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Если поле в объекте имеет значение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19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null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0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, в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21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json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2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3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или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24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xml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5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6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ответа не добавляет</w:t>
        </w:r>
      </w:ins>
      <w:ins w:id="27" w:author="Шикаленко Юрий Николаевич" w:date="2025-06-02T12:34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28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с</w:t>
        </w:r>
      </w:ins>
      <w:ins w:id="29" w:author="Шикаленко Юрий Николаевич" w:date="2025-06-02T12:33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0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я </w:t>
        </w:r>
      </w:ins>
      <w:ins w:id="31" w:author="Шикаленко Юрий Николаевич" w:date="2025-06-02T12:34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2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свойство для него. Если поле строка, и она имеет пустое значение, в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33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json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4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5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ответа добавляется свойство с пустым значением</w:t>
        </w:r>
      </w:ins>
      <w:ins w:id="36" w:author="Шикаленко Юрий Николаевич" w:date="2025-06-02T12:35:00Z"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7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, в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38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xml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39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добавляет тег с пустым значением. Если поле – коллекция, в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40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json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41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 ответа добавляется свойство с пустым массивом, в 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lang w:val="en-US"/>
            <w:rPrChange w:id="42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xml</w:t>
        </w:r>
        <w:r w:rsidRPr="00A529EA">
          <w:rPr>
            <w:rFonts w:ascii="Helvetica" w:hAnsi="Helvetica" w:cs="Helvetica"/>
            <w:color w:val="212121"/>
            <w:sz w:val="18"/>
            <w:szCs w:val="18"/>
            <w:highlight w:val="yellow"/>
            <w:shd w:val="clear" w:color="auto" w:fill="FFFFFF"/>
            <w:rPrChange w:id="43" w:author="Шикаленко Юрий Николаевич" w:date="2025-06-02T12:3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 xml:space="preserve"> добавляет тег с пустым значением.</w:t>
        </w:r>
      </w:ins>
    </w:p>
    <w:p w:rsidR="001248BA" w:rsidRDefault="00017E5E" w:rsidP="008E43A6">
      <w:pPr>
        <w:pStyle w:val="3"/>
        <w:numPr>
          <w:ilvl w:val="0"/>
          <w:numId w:val="3"/>
        </w:numPr>
      </w:pPr>
      <w:r>
        <w:t>Запросы</w:t>
      </w:r>
    </w:p>
    <w:p w:rsidR="00017E5E" w:rsidRDefault="00017E5E" w:rsidP="008E43A6">
      <w:pPr>
        <w:pStyle w:val="3"/>
        <w:numPr>
          <w:ilvl w:val="1"/>
          <w:numId w:val="3"/>
        </w:numPr>
        <w:rPr>
          <w:ins w:id="44" w:author="Шикаленко Юрий Николаевич" w:date="2025-06-26T15:01:00Z"/>
          <w:color w:val="FF0000"/>
        </w:rPr>
      </w:pPr>
      <w:r>
        <w:t xml:space="preserve">Авторизация </w:t>
      </w:r>
      <w:ins w:id="45" w:author="Шикаленко Юрий Николаевич" w:date="2025-05-06T11:28:00Z">
        <w:r w:rsidR="00CD5F37">
          <w:t>(</w:t>
        </w:r>
        <w:r w:rsidR="00CD5F37" w:rsidRPr="008716FD">
          <w:rPr>
            <w:color w:val="FF0000"/>
            <w:highlight w:val="yellow"/>
            <w:lang w:val="en-US"/>
          </w:rPr>
          <w:t>non</w:t>
        </w:r>
        <w:r w:rsidR="00CD5F37" w:rsidRPr="000E0470">
          <w:rPr>
            <w:color w:val="FF0000"/>
            <w:highlight w:val="yellow"/>
          </w:rPr>
          <w:t>-</w:t>
        </w:r>
        <w:r w:rsidR="00CD5F37" w:rsidRPr="008716FD">
          <w:rPr>
            <w:color w:val="FF0000"/>
            <w:highlight w:val="yellow"/>
            <w:lang w:val="en-US"/>
          </w:rPr>
          <w:t>authorized</w:t>
        </w:r>
        <w:r w:rsidR="00CD5F37">
          <w:rPr>
            <w:color w:val="FF0000"/>
          </w:rPr>
          <w:t>)</w:t>
        </w:r>
      </w:ins>
    </w:p>
    <w:p w:rsidR="00AC12CE" w:rsidRPr="00AC12CE" w:rsidRDefault="00E16257" w:rsidP="00AC12CE">
      <w:pPr>
        <w:pStyle w:val="3"/>
        <w:numPr>
          <w:ilvl w:val="2"/>
          <w:numId w:val="3"/>
        </w:numPr>
        <w:rPr>
          <w:ins w:id="46" w:author="Шикаленко Юрий Николаевич" w:date="2025-06-26T15:02:00Z"/>
          <w:lang w:val="en-US"/>
          <w:rPrChange w:id="47" w:author="Шикаленко Юрий Николаевич" w:date="2025-06-26T15:11:00Z">
            <w:rPr>
              <w:ins w:id="48" w:author="Шикаленко Юрий Николаевич" w:date="2025-06-26T15:02:00Z"/>
              <w:color w:val="FF0000"/>
            </w:rPr>
          </w:rPrChange>
        </w:rPr>
        <w:pPrChange w:id="49" w:author="Шикаленко Юрий Николаевич" w:date="2025-06-26T15:11:00Z">
          <w:pPr>
            <w:pStyle w:val="3"/>
            <w:numPr>
              <w:ilvl w:val="1"/>
              <w:numId w:val="3"/>
            </w:numPr>
            <w:ind w:left="792" w:hanging="432"/>
          </w:pPr>
        </w:pPrChange>
      </w:pPr>
      <w:ins w:id="50" w:author="Шикаленко Юрий Николаевич" w:date="2025-06-26T15:02:00Z">
        <w:r>
          <w:t xml:space="preserve">Авторизация с генерацией собственного </w:t>
        </w:r>
        <w:r>
          <w:rPr>
            <w:lang w:val="en-US"/>
          </w:rPr>
          <w:t xml:space="preserve">jwt </w:t>
        </w:r>
      </w:ins>
    </w:p>
    <w:p w:rsidR="00E16257" w:rsidRDefault="00E16257" w:rsidP="00E16257">
      <w:pPr>
        <w:rPr>
          <w:ins w:id="51" w:author="Шикаленко Юрий Николаевич" w:date="2025-06-26T15:08:00Z"/>
        </w:rPr>
        <w:pPrChange w:id="52" w:author="Шикаленко Юрий Николаевич" w:date="2025-06-26T15:01:00Z">
          <w:pPr>
            <w:pStyle w:val="3"/>
            <w:numPr>
              <w:ilvl w:val="1"/>
              <w:numId w:val="3"/>
            </w:numPr>
            <w:ind w:left="792" w:hanging="432"/>
          </w:pPr>
        </w:pPrChange>
      </w:pPr>
      <w:ins w:id="53" w:author="Шикаленко Юрий Николаевич" w:date="2025-06-26T15:02:00Z">
        <w:r>
          <w:t>Замечание</w:t>
        </w:r>
      </w:ins>
      <w:ins w:id="54" w:author="Шикаленко Юрий Николаевич" w:date="2025-06-26T15:03:00Z">
        <w:r w:rsidRPr="00E16257">
          <w:rPr>
            <w:rPrChange w:id="55" w:author="Шикаленко Юрий Николаевич" w:date="2025-06-26T15:03:00Z">
              <w:rPr>
                <w:lang w:val="en-US"/>
              </w:rPr>
            </w:rPrChange>
          </w:rPr>
          <w:t xml:space="preserve">: </w:t>
        </w:r>
        <w:r>
          <w:t xml:space="preserve">сервис должен быть запущен с профилем </w:t>
        </w:r>
        <w:r w:rsidRPr="00E16257">
          <w:t>ownWT</w:t>
        </w:r>
      </w:ins>
      <w:ins w:id="56" w:author="Шикаленко Юрий Николаевич" w:date="2025-06-26T15:04:00Z">
        <w:r w:rsidRPr="00E16257">
          <w:rPr>
            <w:rPrChange w:id="57" w:author="Шикаленко Юрий Николаевич" w:date="2025-06-26T15:04:00Z">
              <w:rPr>
                <w:lang w:val="en-US"/>
              </w:rPr>
            </w:rPrChange>
          </w:rPr>
          <w:t xml:space="preserve"> (</w:t>
        </w:r>
        <w:r>
          <w:rPr>
            <w:lang w:val="en-US"/>
          </w:rPr>
          <w:t>maven</w:t>
        </w:r>
        <w:r w:rsidRPr="00E16257">
          <w:rPr>
            <w:rPrChange w:id="58" w:author="Шикаленко Юрий Николаевич" w:date="2025-06-26T15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profile</w:t>
        </w:r>
        <w:r w:rsidRPr="00E16257">
          <w:rPr>
            <w:rPrChange w:id="59" w:author="Шикаленко Юрий Николаевич" w:date="2025-06-26T15:04:00Z">
              <w:rPr>
                <w:lang w:val="en-US"/>
              </w:rPr>
            </w:rPrChange>
          </w:rPr>
          <w:t xml:space="preserve"> </w:t>
        </w:r>
        <w:r>
          <w:t>–</w:t>
        </w:r>
        <w:r w:rsidRPr="00E16257">
          <w:rPr>
            <w:rPrChange w:id="60" w:author="Шикаленко Юрий Николаевич" w:date="2025-06-26T15:04:00Z">
              <w:rPr>
                <w:lang w:val="en-US"/>
              </w:rPr>
            </w:rPrChange>
          </w:rPr>
          <w:t xml:space="preserve"> </w:t>
        </w:r>
      </w:ins>
      <w:ins w:id="61" w:author="Шикаленко Юрий Николаевич" w:date="2025-06-26T15:09:00Z">
        <w:r>
          <w:rPr>
            <w:lang w:val="en-US"/>
          </w:rPr>
          <w:t>dev</w:t>
        </w:r>
      </w:ins>
      <w:ins w:id="62" w:author="Шикаленко Юрий Николаевич" w:date="2025-06-26T15:04:00Z">
        <w:r w:rsidRPr="00E16257">
          <w:rPr>
            <w:rPrChange w:id="63" w:author="Шикаленко Юрий Николаевич" w:date="2025-06-26T15:04:00Z">
              <w:rPr>
                <w:lang w:val="en-US"/>
              </w:rPr>
            </w:rPrChange>
          </w:rPr>
          <w:t>)</w:t>
        </w:r>
      </w:ins>
    </w:p>
    <w:p w:rsidR="00E16257" w:rsidRDefault="00E16257" w:rsidP="00E16257">
      <w:pPr>
        <w:rPr>
          <w:ins w:id="64" w:author="Шикаленко Юрий Николаевич" w:date="2025-06-26T15:09:00Z"/>
          <w:rFonts w:ascii="Courier New" w:hAnsi="Courier New" w:cs="Courier New"/>
          <w:sz w:val="18"/>
          <w:szCs w:val="18"/>
          <w:lang w:val="en-US"/>
        </w:rPr>
        <w:pPrChange w:id="65" w:author="Шикаленко Юрий Николаевич" w:date="2025-06-26T15:01:00Z">
          <w:pPr>
            <w:pStyle w:val="3"/>
            <w:numPr>
              <w:ilvl w:val="1"/>
              <w:numId w:val="3"/>
            </w:numPr>
            <w:ind w:left="792" w:hanging="432"/>
          </w:pPr>
        </w:pPrChange>
      </w:pPr>
      <w:ins w:id="66" w:author="Шикаленко Юрий Николаевич" w:date="2025-06-26T15:08:00Z">
        <w:r>
          <w:rPr>
            <w:rFonts w:ascii="Courier New" w:hAnsi="Courier New" w:cs="Courier New"/>
            <w:sz w:val="18"/>
            <w:szCs w:val="18"/>
            <w:lang w:val="en-US"/>
          </w:rPr>
          <w:t xml:space="preserve">mvn </w:t>
        </w:r>
        <w:r w:rsidRPr="00E16257">
          <w:rPr>
            <w:rFonts w:ascii="Courier New" w:hAnsi="Courier New" w:cs="Courier New"/>
            <w:sz w:val="18"/>
            <w:szCs w:val="18"/>
            <w:lang w:val="en-US"/>
          </w:rPr>
          <w:t>spring-boot:run</w:t>
        </w:r>
        <w:r>
          <w:rPr>
            <w:rFonts w:ascii="Courier New" w:hAnsi="Courier New" w:cs="Courier New"/>
            <w:sz w:val="18"/>
            <w:szCs w:val="18"/>
            <w:lang w:val="en-US"/>
          </w:rPr>
          <w:t xml:space="preserve"> </w:t>
        </w:r>
      </w:ins>
      <w:ins w:id="67" w:author="Шикаленко Юрий Николаевич" w:date="2025-06-26T15:09:00Z">
        <w:r>
          <w:rPr>
            <w:rFonts w:ascii="Courier New" w:hAnsi="Courier New" w:cs="Courier New"/>
            <w:sz w:val="18"/>
            <w:szCs w:val="18"/>
            <w:lang w:val="en-US"/>
          </w:rPr>
          <w:t>–P dev</w:t>
        </w:r>
      </w:ins>
    </w:p>
    <w:p w:rsidR="00AC12CE" w:rsidRPr="00AC12CE" w:rsidRDefault="00AC12CE" w:rsidP="00AC12CE">
      <w:pPr>
        <w:rPr>
          <w:ins w:id="68" w:author="Шикаленко Юрий Николаевич" w:date="2025-06-26T15:03:00Z"/>
          <w:lang w:val="en-US"/>
          <w:rPrChange w:id="69" w:author="Шикаленко Юрий Николаевич" w:date="2025-06-26T15:10:00Z">
            <w:rPr>
              <w:ins w:id="70" w:author="Шикаленко Юрий Николаевич" w:date="2025-06-26T15:03:00Z"/>
            </w:rPr>
          </w:rPrChange>
        </w:rPr>
        <w:pPrChange w:id="71" w:author="Шикаленко Юрий Николаевич" w:date="2025-06-26T15:09:00Z">
          <w:pPr>
            <w:pStyle w:val="3"/>
            <w:numPr>
              <w:ilvl w:val="1"/>
              <w:numId w:val="3"/>
            </w:numPr>
            <w:ind w:left="792" w:hanging="432"/>
          </w:pPr>
        </w:pPrChange>
      </w:pPr>
      <w:ins w:id="72" w:author="Шикаленко Юрий Николаевич" w:date="2025-06-26T15:10:00Z">
        <w:r>
          <w:t>или</w:t>
        </w:r>
        <w:r w:rsidRPr="00AC12CE">
          <w:rPr>
            <w:lang w:val="en-US"/>
            <w:rPrChange w:id="73" w:author="Шикаленко Юрий Николаевич" w:date="2025-06-26T15:10:00Z">
              <w:rPr/>
            </w:rPrChange>
          </w:rPr>
          <w:t xml:space="preserve"> </w:t>
        </w:r>
        <w:r>
          <w:t>после</w:t>
        </w:r>
        <w:r w:rsidRPr="00AC12CE">
          <w:rPr>
            <w:lang w:val="en-US"/>
            <w:rPrChange w:id="74" w:author="Шикаленко Юрий Николаевич" w:date="2025-06-26T15:10:00Z">
              <w:rPr/>
            </w:rPrChange>
          </w:rPr>
          <w:t xml:space="preserve"> </w:t>
        </w:r>
        <w:r w:rsidRPr="00AC12CE">
          <w:rPr>
            <w:rFonts w:ascii="Courier New" w:hAnsi="Courier New" w:cs="Courier New"/>
            <w:sz w:val="18"/>
            <w:szCs w:val="18"/>
            <w:lang w:val="en-US"/>
            <w:rPrChange w:id="75" w:author="Шикаленко Юрий Николаевич" w:date="2025-06-26T15:10:00Z">
              <w:rPr>
                <w:lang w:val="en-US"/>
              </w:rPr>
            </w:rPrChange>
          </w:rPr>
          <w:t>mvn package</w:t>
        </w:r>
      </w:ins>
    </w:p>
    <w:p w:rsidR="00E16257" w:rsidRPr="00AC12CE" w:rsidRDefault="00AC12CE" w:rsidP="00E16257">
      <w:pPr>
        <w:rPr>
          <w:rFonts w:ascii="Courier New" w:hAnsi="Courier New" w:cs="Courier New"/>
          <w:sz w:val="18"/>
          <w:szCs w:val="18"/>
          <w:lang w:val="en-US"/>
          <w:rPrChange w:id="76" w:author="Шикаленко Юрий Николаевич" w:date="2025-06-26T15:10:00Z">
            <w:rPr>
              <w:lang w:val="en-US"/>
            </w:rPr>
          </w:rPrChange>
        </w:rPr>
        <w:pPrChange w:id="77" w:author="Шикаленко Юрий Николаевич" w:date="2025-06-26T15:01:00Z">
          <w:pPr>
            <w:pStyle w:val="3"/>
            <w:numPr>
              <w:ilvl w:val="1"/>
              <w:numId w:val="3"/>
            </w:numPr>
            <w:ind w:left="792" w:hanging="432"/>
          </w:pPr>
        </w:pPrChange>
      </w:pPr>
      <w:ins w:id="78" w:author="Шикаленко Юрий Николаевич" w:date="2025-06-26T15:10:00Z">
        <w:r w:rsidRPr="00AC12CE">
          <w:rPr>
            <w:rFonts w:ascii="Courier New" w:hAnsi="Courier New" w:cs="Courier New"/>
            <w:sz w:val="18"/>
            <w:szCs w:val="18"/>
            <w:lang w:val="en-US"/>
          </w:rPr>
          <w:t>java -Dspring.profiles.active=dev,ownWT</w:t>
        </w:r>
        <w:r>
          <w:rPr>
            <w:rFonts w:ascii="Courier New" w:hAnsi="Courier New" w:cs="Courier New"/>
            <w:sz w:val="18"/>
            <w:szCs w:val="18"/>
            <w:lang w:val="en-US"/>
          </w:rPr>
          <w:t xml:space="preserve"> </w:t>
        </w:r>
      </w:ins>
      <w:ins w:id="79" w:author="Шикаленко Юрий Николаевич" w:date="2025-06-26T15:11:00Z">
        <w:r w:rsidRPr="00AC12CE">
          <w:rPr>
            <w:rFonts w:ascii="Courier New" w:hAnsi="Courier New" w:cs="Courier New"/>
            <w:sz w:val="18"/>
            <w:szCs w:val="18"/>
            <w:lang w:val="en-US"/>
          </w:rPr>
          <w:t>-jar target/spectrum-core-1.0.0.jar</w:t>
        </w:r>
      </w:ins>
    </w:p>
    <w:p w:rsidR="00017E5E" w:rsidRPr="00BD2144" w:rsidRDefault="00017E5E" w:rsidP="00017E5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t>Метод</w:t>
      </w:r>
      <w:r w:rsidRPr="00BD2144">
        <w:rPr>
          <w:lang w:val="en-US"/>
        </w:rPr>
        <w:t xml:space="preserve">: </w:t>
      </w:r>
      <w:r>
        <w:rPr>
          <w:lang w:val="en-US"/>
        </w:rPr>
        <w:t>POST</w:t>
      </w:r>
      <w:r w:rsidRPr="00BD2144">
        <w:rPr>
          <w:lang w:val="en-US"/>
        </w:rPr>
        <w:t xml:space="preserve"> </w:t>
      </w:r>
      <w:r w:rsidRPr="00BD2144">
        <w:rPr>
          <w:lang w:val="en-US"/>
        </w:rPr>
        <w:br/>
      </w:r>
      <w:r>
        <w:rPr>
          <w:lang w:val="en-US"/>
        </w:rPr>
        <w:t>URL</w:t>
      </w:r>
      <w:r w:rsidRPr="00BD2144">
        <w:rPr>
          <w:lang w:val="en-US"/>
        </w:rPr>
        <w:t xml:space="preserve">: </w:t>
      </w:r>
      <w:r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://</w:t>
      </w:r>
      <w:r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localhost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:8189/</w:t>
      </w:r>
      <w:r w:rsidR="008716FD" w:rsidRPr="008716F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spectrum-core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auth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br/>
      </w:r>
      <w:r w:rsidR="00796C9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  <w:r w:rsid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application/json</w:t>
      </w:r>
    </w:p>
    <w:p w:rsidR="00017E5E" w:rsidRPr="008E43A6" w:rsidRDefault="00017E5E" w:rsidP="00017E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17E5E" w:rsidRPr="008E43A6" w:rsidRDefault="00017E5E" w:rsidP="00017E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E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E43A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E5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username</w:t>
      </w:r>
      <w:r w:rsidRPr="008E43A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E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8E43A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17E5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admin</w:t>
      </w:r>
      <w:r w:rsidRPr="008E43A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17E5E" w:rsidRPr="008E43A6" w:rsidRDefault="00017E5E" w:rsidP="00017E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E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E43A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E5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</w:t>
      </w:r>
      <w:r w:rsidRPr="008E43A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E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8E43A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"100"</w:t>
      </w:r>
    </w:p>
    <w:p w:rsidR="00017E5E" w:rsidRPr="008E43A6" w:rsidRDefault="00017E5E" w:rsidP="00017E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17E5E" w:rsidRDefault="00017E5E" w:rsidP="00017E5E">
      <w:r w:rsidRPr="00017E5E">
        <w:br/>
      </w:r>
      <w:r>
        <w:t>Вместо</w:t>
      </w:r>
      <w:r w:rsidRPr="00017E5E">
        <w:t xml:space="preserve"> "</w:t>
      </w:r>
      <w:r>
        <w:rPr>
          <w:lang w:val="en-US"/>
        </w:rPr>
        <w:t>admin</w:t>
      </w:r>
      <w:r w:rsidRPr="00017E5E">
        <w:t xml:space="preserve">" </w:t>
      </w:r>
      <w:r>
        <w:t>могут быть использованы следующие имена пользователей</w:t>
      </w:r>
      <w:r w:rsidRPr="00017E5E">
        <w:t>:</w:t>
      </w:r>
    </w:p>
    <w:p w:rsidR="00017E5E" w:rsidRDefault="00017E5E" w:rsidP="00017E5E">
      <w:pPr>
        <w:rPr>
          <w:lang w:val="en-US"/>
        </w:rPr>
      </w:pPr>
      <w:r w:rsidRPr="00017E5E">
        <w:rPr>
          <w:lang w:val="en-US"/>
        </w:rPr>
        <w:t>"user",  "yuri",  "elsa"</w:t>
      </w:r>
      <w:ins w:id="80" w:author="Шикаленко Юрий Николаевич" w:date="2025-05-20T17:44:00Z">
        <w:r w:rsidR="00184EA2" w:rsidRPr="00017E5E">
          <w:rPr>
            <w:lang w:val="en-US"/>
          </w:rPr>
          <w:t>,</w:t>
        </w:r>
        <w:r w:rsidR="00184EA2">
          <w:rPr>
            <w:lang w:val="en-US"/>
          </w:rPr>
          <w:t xml:space="preserve"> </w:t>
        </w:r>
        <w:r w:rsidR="00184EA2" w:rsidRPr="00017E5E">
          <w:rPr>
            <w:lang w:val="en-US"/>
          </w:rPr>
          <w:t>"</w:t>
        </w:r>
        <w:r w:rsidR="00184EA2">
          <w:rPr>
            <w:lang w:val="en-US"/>
          </w:rPr>
          <w:t>peter</w:t>
        </w:r>
        <w:r w:rsidR="00184EA2" w:rsidRPr="00017E5E">
          <w:rPr>
            <w:lang w:val="en-US"/>
          </w:rPr>
          <w:t>"</w:t>
        </w:r>
      </w:ins>
      <w:r w:rsidRPr="00017E5E">
        <w:rPr>
          <w:lang w:val="en-US"/>
        </w:rPr>
        <w:t>,  "admin1",</w:t>
      </w:r>
      <w:r>
        <w:rPr>
          <w:lang w:val="en-US"/>
        </w:rPr>
        <w:t xml:space="preserve"> </w:t>
      </w:r>
      <w:r w:rsidRPr="00017E5E">
        <w:rPr>
          <w:lang w:val="en-US"/>
        </w:rPr>
        <w:t>"admin2",</w:t>
      </w:r>
      <w:r>
        <w:rPr>
          <w:lang w:val="en-US"/>
        </w:rPr>
        <w:t xml:space="preserve"> </w:t>
      </w:r>
      <w:r w:rsidRPr="00017E5E">
        <w:rPr>
          <w:lang w:val="en-US"/>
        </w:rPr>
        <w:t>"admin3",</w:t>
      </w:r>
      <w:r>
        <w:rPr>
          <w:lang w:val="en-US"/>
        </w:rPr>
        <w:t xml:space="preserve"> </w:t>
      </w:r>
      <w:r w:rsidRPr="00017E5E">
        <w:rPr>
          <w:lang w:val="en-US"/>
        </w:rPr>
        <w:t>"admin4"</w:t>
      </w:r>
      <w:ins w:id="81" w:author="Шикаленко Юрий Николаевич" w:date="2025-05-20T17:43:00Z">
        <w:r w:rsidR="00184EA2" w:rsidRPr="00017E5E">
          <w:rPr>
            <w:lang w:val="en-US"/>
          </w:rPr>
          <w:t>,</w:t>
        </w:r>
        <w:r w:rsidR="00184EA2">
          <w:rPr>
            <w:lang w:val="en-US"/>
          </w:rPr>
          <w:t xml:space="preserve"> </w:t>
        </w:r>
        <w:r w:rsidR="00184EA2" w:rsidRPr="00017E5E">
          <w:rPr>
            <w:lang w:val="en-US"/>
          </w:rPr>
          <w:t>"admin5",</w:t>
        </w:r>
        <w:r w:rsidR="00184EA2">
          <w:rPr>
            <w:lang w:val="en-US"/>
          </w:rPr>
          <w:t xml:space="preserve"> "admin6</w:t>
        </w:r>
        <w:r w:rsidR="00184EA2" w:rsidRPr="00017E5E">
          <w:rPr>
            <w:lang w:val="en-US"/>
          </w:rPr>
          <w:t>"</w:t>
        </w:r>
      </w:ins>
      <w:del w:id="82" w:author="Шикаленко Юрий Николаевич" w:date="2025-05-20T17:43:00Z">
        <w:r w:rsidRPr="00017E5E" w:rsidDel="00184EA2">
          <w:rPr>
            <w:lang w:val="en-US"/>
          </w:rPr>
          <w:delText>,</w:delText>
        </w:r>
        <w:r w:rsidDel="00184EA2">
          <w:rPr>
            <w:lang w:val="en-US"/>
          </w:rPr>
          <w:delText xml:space="preserve"> </w:delText>
        </w:r>
        <w:r w:rsidRPr="00017E5E" w:rsidDel="00184EA2">
          <w:rPr>
            <w:lang w:val="en-US"/>
          </w:rPr>
          <w:delText>"admin5"</w:delText>
        </w:r>
      </w:del>
    </w:p>
    <w:p w:rsidR="00796C9E" w:rsidRDefault="00796C9E" w:rsidP="00017E5E">
      <w:pP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>
        <w:t>Пароль у всех пользователей одинаковый</w:t>
      </w:r>
      <w:r w:rsidRPr="00796C9E">
        <w:t xml:space="preserve">: </w:t>
      </w:r>
      <w:r w:rsidRPr="00017E5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"100"</w:t>
      </w:r>
    </w:p>
    <w:p w:rsidR="00796C9E" w:rsidRPr="00BD2144" w:rsidRDefault="00796C9E" w:rsidP="00796C9E">
      <w:r>
        <w:t>Ответ</w:t>
      </w:r>
      <w:r w:rsidRPr="00BD2144">
        <w:t>:</w:t>
      </w:r>
      <w:r w:rsidR="00BD2144" w:rsidRPr="00BD2144">
        <w:t xml:space="preserve"> </w:t>
      </w:r>
      <w:r w:rsid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application</w:t>
      </w:r>
      <w:r w:rsidR="00BD2144"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json</w:t>
      </w:r>
    </w:p>
    <w:p w:rsidR="00BD2144" w:rsidRDefault="00BD2144" w:rsidP="00BD214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D2144" w:rsidRDefault="00BD2144" w:rsidP="00BD214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"token"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"eyJhbGciOiJIUzM4NCJ9.eyJpc3MiOiJzcGltZXgiLCJzdWIiOiJhZG1pbiIsImlhdCI6MTcxNDk4NTQ4NywiZXhwIjoxNzE0OTg5MDg3LCJyb2xlcyI6WyJST0xFX0FETUlOIl19.cjWCoTrsvoJxewMHsVAxbBFp4yR6FWDOteBp9nba7iC2WGfpZIND9027egx4Fooe"</w:t>
      </w:r>
    </w:p>
    <w:p w:rsidR="00BD2144" w:rsidRDefault="00BD2144" w:rsidP="00BD214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2144" w:rsidRPr="00A2382D" w:rsidRDefault="00BD2144" w:rsidP="007D214B">
      <w:pPr>
        <w:rPr>
          <w:highlight w:val="yellow"/>
        </w:rPr>
      </w:pPr>
      <w:r w:rsidRPr="007D214B">
        <w:rPr>
          <w:highlight w:val="yellow"/>
        </w:rPr>
        <w:t>Внимание: Для всех последующих запросов,</w:t>
      </w:r>
      <w:r w:rsidR="008716FD" w:rsidRPr="008716FD">
        <w:rPr>
          <w:highlight w:val="yellow"/>
        </w:rPr>
        <w:t xml:space="preserve"> </w:t>
      </w:r>
      <w:r w:rsidR="008716FD">
        <w:rPr>
          <w:highlight w:val="yellow"/>
        </w:rPr>
        <w:t xml:space="preserve">кроме </w:t>
      </w:r>
      <w:del w:id="83" w:author="Шикаленко Юрий Николаевич" w:date="2025-05-06T11:27:00Z">
        <w:r w:rsidR="008716FD" w:rsidDel="00CD5F37">
          <w:rPr>
            <w:highlight w:val="yellow"/>
          </w:rPr>
          <w:delText xml:space="preserve">тех где указано слово </w:delText>
        </w:r>
      </w:del>
      <w:r w:rsidR="008716FD" w:rsidRPr="008716FD">
        <w:rPr>
          <w:color w:val="FF0000"/>
          <w:highlight w:val="yellow"/>
          <w:lang w:val="en-US"/>
        </w:rPr>
        <w:t>non</w:t>
      </w:r>
      <w:r w:rsidR="008716FD" w:rsidRPr="004C054E">
        <w:rPr>
          <w:color w:val="FF0000"/>
          <w:highlight w:val="yellow"/>
          <w:rPrChange w:id="84" w:author="Шикаленко Юрий Николаевич" w:date="2025-05-05T16:41:00Z">
            <w:rPr>
              <w:color w:val="FF0000"/>
              <w:highlight w:val="yellow"/>
              <w:lang w:val="en-US"/>
            </w:rPr>
          </w:rPrChange>
        </w:rPr>
        <w:t>-</w:t>
      </w:r>
      <w:r w:rsidR="008716FD" w:rsidRPr="008716FD">
        <w:rPr>
          <w:color w:val="FF0000"/>
          <w:highlight w:val="yellow"/>
          <w:lang w:val="en-US"/>
        </w:rPr>
        <w:t>authorized</w:t>
      </w:r>
      <w:ins w:id="85" w:author="Шикаленко Юрий Николаевич" w:date="2025-05-05T16:42:00Z">
        <w:r w:rsidR="004C054E" w:rsidRPr="004C054E">
          <w:rPr>
            <w:color w:val="FF0000"/>
            <w:highlight w:val="yellow"/>
            <w:rPrChange w:id="86" w:author="Шикаленко Юрий Николаевич" w:date="2025-05-05T16:42:00Z">
              <w:rPr>
                <w:color w:val="FF0000"/>
                <w:highlight w:val="yellow"/>
                <w:lang w:val="en-US"/>
              </w:rPr>
            </w:rPrChange>
          </w:rPr>
          <w:t>,</w:t>
        </w:r>
      </w:ins>
      <w:r w:rsidRPr="004C054E">
        <w:rPr>
          <w:highlight w:val="yellow"/>
          <w:rPrChange w:id="87" w:author="Шикаленко Юрий Николаевич" w:date="2025-05-05T16:41:00Z">
            <w:rPr>
              <w:highlight w:val="yellow"/>
              <w:lang w:val="en-US"/>
            </w:rPr>
          </w:rPrChange>
        </w:rPr>
        <w:t xml:space="preserve"> </w:t>
      </w:r>
      <w:r w:rsidRPr="007D214B">
        <w:rPr>
          <w:highlight w:val="yellow"/>
        </w:rPr>
        <w:t>необходимо добавлять в заголовки запросов заголовок</w:t>
      </w:r>
      <w:r w:rsidR="007D214B" w:rsidRPr="007D214B">
        <w:rPr>
          <w:highlight w:val="yellow"/>
        </w:rPr>
        <w:t>:</w:t>
      </w:r>
    </w:p>
    <w:p w:rsidR="007D214B" w:rsidRPr="007D214B" w:rsidRDefault="007D214B" w:rsidP="00BD214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D214B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lastRenderedPageBreak/>
        <w:t>Authorization</w:t>
      </w:r>
      <w:r w:rsidRPr="007D214B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7D214B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Bearer</w:t>
      </w:r>
      <w:r w:rsidRPr="007D214B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eyJhbGciOiJIUzM4NCJ9.eyJpc3MiOiJzcGltZXgiLCJzdWIiOiJhZG1pbiIsImlhdCI6MTcxNDk4NTQ4NywiZXhwIjoxNzE0OTg5MDg3LCJyb2xlcyI6WyJST0xFX0FETUlOIl19.cjWCoTrsvoJxewMHsVAxbBFp4yR6FWDOteBp9nba7iC2WGfpZIND9027egx4Fooe</w:t>
      </w:r>
    </w:p>
    <w:p w:rsidR="00BD2144" w:rsidRDefault="007D214B" w:rsidP="00BD2144">
      <w:pPr>
        <w:shd w:val="clear" w:color="auto" w:fill="FFFFFE"/>
        <w:spacing w:line="270" w:lineRule="atLeast"/>
        <w:rPr>
          <w:ins w:id="88" w:author="Шикаленко Юрий Николаевич" w:date="2025-05-07T17:15:00Z"/>
          <w:rFonts w:ascii="Courier New" w:hAnsi="Courier New" w:cs="Courier New"/>
          <w:color w:val="000000"/>
          <w:sz w:val="18"/>
          <w:szCs w:val="18"/>
        </w:rPr>
      </w:pPr>
      <w:r w:rsidRPr="007D214B"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После ключевого слова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Bearer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должен следовать пробел, затем содержимое токена</w:t>
      </w:r>
      <w:del w:id="89" w:author="Шикаленко Юрий Николаевич" w:date="2025-05-07T17:15:00Z">
        <w:r w:rsidDel="0056189E">
          <w:rPr>
            <w:rFonts w:ascii="Courier New" w:hAnsi="Courier New" w:cs="Courier New"/>
            <w:color w:val="000000"/>
            <w:sz w:val="18"/>
            <w:szCs w:val="18"/>
          </w:rPr>
          <w:delText xml:space="preserve"> из ответа на запрос авторизации</w:delText>
        </w:r>
      </w:del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6189E" w:rsidRDefault="0056189E" w:rsidP="00BD2144">
      <w:pPr>
        <w:shd w:val="clear" w:color="auto" w:fill="FFFFFE"/>
        <w:spacing w:line="270" w:lineRule="atLeast"/>
        <w:rPr>
          <w:ins w:id="90" w:author="Шикаленко Юрий Николаевич" w:date="2025-05-07T17:16:00Z"/>
        </w:rPr>
      </w:pPr>
      <w:ins w:id="91" w:author="Шикаленко Юрий Николаевич" w:date="2025-05-07T17:16:00Z">
        <w:r>
          <w:rPr>
            <w:highlight w:val="yellow"/>
          </w:rPr>
          <w:t xml:space="preserve"> В ответе </w:t>
        </w:r>
      </w:ins>
      <w:ins w:id="92" w:author="Шикаленко Юрий Николаевич" w:date="2025-05-07T17:20:00Z">
        <w:r w:rsidR="00D82C63">
          <w:rPr>
            <w:highlight w:val="yellow"/>
          </w:rPr>
          <w:t xml:space="preserve">запроса </w:t>
        </w:r>
        <w:r w:rsidR="00D82C63">
          <w:rPr>
            <w:highlight w:val="yellow"/>
            <w:lang w:val="en-US"/>
          </w:rPr>
          <w:t>auth</w:t>
        </w:r>
        <w:r w:rsidR="00D82C63">
          <w:rPr>
            <w:highlight w:val="yellow"/>
          </w:rPr>
          <w:t xml:space="preserve">, а также </w:t>
        </w:r>
      </w:ins>
      <w:ins w:id="93" w:author="Шикаленко Юрий Николаевич" w:date="2025-05-07T17:15:00Z">
        <w:r w:rsidRPr="007D214B">
          <w:rPr>
            <w:highlight w:val="yellow"/>
          </w:rPr>
          <w:t>всех последующих запросов,</w:t>
        </w:r>
        <w:r w:rsidRPr="008716FD">
          <w:rPr>
            <w:highlight w:val="yellow"/>
          </w:rPr>
          <w:t xml:space="preserve"> </w:t>
        </w:r>
        <w:r>
          <w:rPr>
            <w:highlight w:val="yellow"/>
          </w:rPr>
          <w:t xml:space="preserve">кроме </w:t>
        </w:r>
        <w:r w:rsidRPr="008716FD">
          <w:rPr>
            <w:color w:val="FF0000"/>
            <w:highlight w:val="yellow"/>
            <w:lang w:val="en-US"/>
          </w:rPr>
          <w:t>non</w:t>
        </w:r>
        <w:r w:rsidRPr="00CC4370">
          <w:rPr>
            <w:color w:val="FF0000"/>
            <w:highlight w:val="yellow"/>
          </w:rPr>
          <w:t>-</w:t>
        </w:r>
        <w:r w:rsidRPr="008716FD">
          <w:rPr>
            <w:color w:val="FF0000"/>
            <w:highlight w:val="yellow"/>
            <w:lang w:val="en-US"/>
          </w:rPr>
          <w:t>authorized</w:t>
        </w:r>
        <w:r w:rsidRPr="00CC4370">
          <w:rPr>
            <w:color w:val="FF0000"/>
            <w:highlight w:val="yellow"/>
          </w:rPr>
          <w:t>,</w:t>
        </w:r>
        <w:r w:rsidRPr="00CC4370">
          <w:rPr>
            <w:highlight w:val="yellow"/>
          </w:rPr>
          <w:t xml:space="preserve"> </w:t>
        </w:r>
      </w:ins>
      <w:ins w:id="94" w:author="Шикаленко Юрий Николаевич" w:date="2025-05-07T17:16:00Z">
        <w:r>
          <w:rPr>
            <w:highlight w:val="yellow"/>
          </w:rPr>
          <w:t xml:space="preserve">возвращается </w:t>
        </w:r>
      </w:ins>
      <w:ins w:id="95" w:author="Шикаленко Юрий Николаевич" w:date="2025-05-07T17:15:00Z">
        <w:r>
          <w:rPr>
            <w:highlight w:val="yellow"/>
          </w:rPr>
          <w:t xml:space="preserve">заголовок </w:t>
        </w:r>
      </w:ins>
    </w:p>
    <w:p w:rsidR="0056189E" w:rsidRPr="0056189E" w:rsidRDefault="0056189E" w:rsidP="00BD2144">
      <w:pPr>
        <w:shd w:val="clear" w:color="auto" w:fill="FFFFFE"/>
        <w:spacing w:line="270" w:lineRule="atLeast"/>
        <w:rPr>
          <w:ins w:id="96" w:author="Шикаленко Юрий Николаевич" w:date="2025-05-07T17:15:00Z"/>
          <w:rFonts w:ascii="Courier New" w:hAnsi="Courier New" w:cs="Courier New"/>
          <w:color w:val="000000"/>
          <w:sz w:val="18"/>
          <w:szCs w:val="18"/>
        </w:rPr>
      </w:pPr>
      <w:ins w:id="97" w:author="Шикаленко Юрий Николаевич" w:date="2025-05-07T17:1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_X_AUTH</w:t>
        </w:r>
        <w:r w:rsidRPr="0056189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98" w:author="Шикаленко Юрий Николаевич" w:date="2025-05-07T17:1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: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Bearer eyJhbGciOiJIUzM4NCJ9.eyJpc3MiOiJzcGltZXgiLCJzdWIiOiJhZG1pbiIsImlhdCI6MTc0NjYyNTMzMywiZXhwIjoxNzQ2NjI4OTMzLCJyb2xlcyI6WyJST0xFX0FETUlOIl19.oiH0wmoijF1kqiVZj4jrDKwTqcRqX8t1xZglYSZUfbSL6S5wkZxegKbWa7rzBSrw</w:t>
        </w:r>
      </w:ins>
    </w:p>
    <w:p w:rsidR="0056189E" w:rsidRDefault="0056189E">
      <w:pPr>
        <w:rPr>
          <w:ins w:id="99" w:author="Шикаленко Юрий Николаевич" w:date="2025-05-07T17:18:00Z"/>
        </w:rPr>
        <w:pPrChange w:id="100" w:author="Шикаленко Юрий Николаевич" w:date="2025-05-07T17:17:00Z">
          <w:pPr>
            <w:shd w:val="clear" w:color="auto" w:fill="FFFFFE"/>
            <w:spacing w:line="270" w:lineRule="atLeast"/>
          </w:pPr>
        </w:pPrChange>
      </w:pPr>
      <w:ins w:id="101" w:author="Шикаленко Юрий Николаевич" w:date="2025-05-07T17:17:00Z">
        <w:r w:rsidRPr="0056189E">
          <w:rPr>
            <w:rPrChange w:id="102" w:author="Шикаленко Юрий Николаевич" w:date="2025-05-07T17:1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 xml:space="preserve">В </w:t>
        </w:r>
        <w:r>
          <w:t xml:space="preserve">значении </w:t>
        </w:r>
        <w:r w:rsidRPr="0056189E">
          <w:rPr>
            <w:rPrChange w:id="103" w:author="Шикаленко Юрий Николаевич" w:date="2025-05-07T17:1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за</w:t>
        </w:r>
        <w:r>
          <w:t xml:space="preserve">головка после ключевого слова </w:t>
        </w:r>
      </w:ins>
      <w:ins w:id="104" w:author="Шикаленко Юрий Николаевич" w:date="2025-05-07T17:18:00Z">
        <w:r>
          <w:rPr>
            <w:lang w:val="en-US"/>
          </w:rPr>
          <w:t>Bearer</w:t>
        </w:r>
        <w:r w:rsidRPr="0056189E">
          <w:rPr>
            <w:rPrChange w:id="105" w:author="Шикаленко Юрий Николаевич" w:date="2025-05-07T17:18:00Z">
              <w:rPr>
                <w:lang w:val="en-US"/>
              </w:rPr>
            </w:rPrChange>
          </w:rPr>
          <w:t xml:space="preserve"> </w:t>
        </w:r>
        <w:r>
          <w:t>и пробела записан новый токен.</w:t>
        </w:r>
      </w:ins>
    </w:p>
    <w:p w:rsidR="0056189E" w:rsidRPr="0056189E" w:rsidRDefault="0056189E">
      <w:pPr>
        <w:rPr>
          <w:rPrChange w:id="106" w:author="Шикаленко Юрий Николаевич" w:date="2025-05-07T17:18:00Z">
            <w:rPr>
              <w:rFonts w:ascii="Courier New" w:hAnsi="Courier New" w:cs="Courier New"/>
              <w:color w:val="000000"/>
              <w:sz w:val="18"/>
              <w:szCs w:val="18"/>
            </w:rPr>
          </w:rPrChange>
        </w:rPr>
        <w:pPrChange w:id="107" w:author="Шикаленко Юрий Николаевич" w:date="2025-05-07T17:17:00Z">
          <w:pPr>
            <w:shd w:val="clear" w:color="auto" w:fill="FFFFFE"/>
            <w:spacing w:line="270" w:lineRule="atLeast"/>
          </w:pPr>
        </w:pPrChange>
      </w:pPr>
    </w:p>
    <w:p w:rsidR="00BC0385" w:rsidRDefault="00BC0385" w:rsidP="00BC0385">
      <w:r>
        <w:t>В случае неправильного логина и пароля возвращается http status=</w:t>
      </w:r>
      <w:r w:rsidRPr="00BC0385">
        <w:t xml:space="preserve">401 </w:t>
      </w:r>
      <w:r>
        <w:rPr>
          <w:lang w:val="en-US"/>
        </w:rPr>
        <w:t>Unauthorized</w:t>
      </w:r>
      <w:r w:rsidRPr="00BC0385">
        <w:t xml:space="preserve"> </w:t>
      </w:r>
      <w:r>
        <w:t xml:space="preserve">и </w:t>
      </w:r>
      <w:r>
        <w:rPr>
          <w:lang w:val="en-US"/>
        </w:rPr>
        <w:t>json</w:t>
      </w:r>
      <w:r w:rsidRPr="00BC0385">
        <w:t xml:space="preserve"> </w:t>
      </w:r>
      <w:r>
        <w:t>ошибки</w:t>
      </w:r>
    </w:p>
    <w:p w:rsidR="00BC0385" w:rsidRPr="00BC0385" w:rsidRDefault="00BC0385" w:rsidP="00BC0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BC0385" w:rsidRPr="00BC0385" w:rsidRDefault="00BC0385" w:rsidP="00BC0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C038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C038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401</w:t>
      </w: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C0385" w:rsidRPr="00BC0385" w:rsidRDefault="00BC0385" w:rsidP="00BC0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C038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C038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"Incorrect username or password"</w:t>
      </w: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C0385" w:rsidRPr="00BC0385" w:rsidRDefault="00BC0385" w:rsidP="00BC0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C038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"timestamp"</w:t>
      </w: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C038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"2024-05-06T10:04:40.709+00:00"</w:t>
      </w:r>
    </w:p>
    <w:p w:rsidR="00BC0385" w:rsidRPr="00BC0385" w:rsidRDefault="00BC0385" w:rsidP="00BC0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C03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AC12CE" w:rsidRPr="00AC12CE" w:rsidRDefault="00AC12CE" w:rsidP="00AC12CE">
      <w:pPr>
        <w:pStyle w:val="a5"/>
        <w:keepNext/>
        <w:keepLines/>
        <w:numPr>
          <w:ilvl w:val="0"/>
          <w:numId w:val="21"/>
        </w:numPr>
        <w:spacing w:before="40" w:after="0"/>
        <w:contextualSpacing w:val="0"/>
        <w:outlineLvl w:val="2"/>
        <w:rPr>
          <w:ins w:id="108" w:author="Шикаленко Юрий Николаевич" w:date="2025-06-26T15:1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C12CE" w:rsidRPr="00AC12CE" w:rsidRDefault="00AC12CE" w:rsidP="00AC12CE">
      <w:pPr>
        <w:pStyle w:val="a5"/>
        <w:keepNext/>
        <w:keepLines/>
        <w:numPr>
          <w:ilvl w:val="0"/>
          <w:numId w:val="21"/>
        </w:numPr>
        <w:spacing w:before="40" w:after="0"/>
        <w:contextualSpacing w:val="0"/>
        <w:outlineLvl w:val="2"/>
        <w:rPr>
          <w:ins w:id="109" w:author="Шикаленко Юрий Николаевич" w:date="2025-06-26T15:1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C12CE" w:rsidRPr="00AC12CE" w:rsidRDefault="00AC12CE" w:rsidP="00AC12CE">
      <w:pPr>
        <w:pStyle w:val="a5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ins w:id="110" w:author="Шикаленко Юрий Николаевич" w:date="2025-06-26T15:1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C12CE" w:rsidRPr="00AC12CE" w:rsidRDefault="00AC12CE" w:rsidP="00AC12CE">
      <w:pPr>
        <w:pStyle w:val="a5"/>
        <w:keepNext/>
        <w:keepLines/>
        <w:numPr>
          <w:ilvl w:val="2"/>
          <w:numId w:val="21"/>
        </w:numPr>
        <w:spacing w:before="40" w:after="0"/>
        <w:contextualSpacing w:val="0"/>
        <w:outlineLvl w:val="2"/>
        <w:rPr>
          <w:ins w:id="111" w:author="Шикаленко Юрий Николаевич" w:date="2025-06-26T15:1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C12CE" w:rsidRDefault="00AC12CE" w:rsidP="00AC12CE">
      <w:pPr>
        <w:pStyle w:val="3"/>
        <w:numPr>
          <w:ilvl w:val="2"/>
          <w:numId w:val="21"/>
        </w:numPr>
        <w:rPr>
          <w:ins w:id="112" w:author="Шикаленко Юрий Николаевич" w:date="2025-06-26T15:11:00Z"/>
          <w:color w:val="FF0000"/>
        </w:rPr>
        <w:pPrChange w:id="113" w:author="Шикаленко Юрий Николаевич" w:date="2025-06-26T15:12:00Z">
          <w:pPr>
            <w:pStyle w:val="3"/>
            <w:numPr>
              <w:ilvl w:val="2"/>
              <w:numId w:val="21"/>
            </w:numPr>
            <w:ind w:left="1224" w:hanging="504"/>
          </w:pPr>
        </w:pPrChange>
      </w:pPr>
      <w:ins w:id="114" w:author="Шикаленко Юрий Николаевич" w:date="2025-06-26T15:11:00Z">
        <w:r>
          <w:t xml:space="preserve">Авторизация </w:t>
        </w:r>
      </w:ins>
      <w:ins w:id="115" w:author="Шикаленко Юрий Николаевич" w:date="2025-06-26T15:12:00Z">
        <w:r>
          <w:t xml:space="preserve">в </w:t>
        </w:r>
        <w:r>
          <w:rPr>
            <w:lang w:val="en-US"/>
          </w:rPr>
          <w:t>SpimexI</w:t>
        </w:r>
      </w:ins>
      <w:ins w:id="116" w:author="Шикаленко Юрий Николаевич" w:date="2025-06-26T15:13:00Z">
        <w:r>
          <w:rPr>
            <w:lang w:val="en-US"/>
          </w:rPr>
          <w:t>D</w:t>
        </w:r>
      </w:ins>
      <w:ins w:id="117" w:author="Шикаленко Юрий Николаевич" w:date="2025-06-26T15:11:00Z">
        <w:r w:rsidRPr="00AC12CE">
          <w:rPr>
            <w:rPrChange w:id="118" w:author="Шикаленко Юрий Николаевич" w:date="2025-06-26T15:12:00Z">
              <w:rPr>
                <w:lang w:val="en-US"/>
              </w:rPr>
            </w:rPrChange>
          </w:rPr>
          <w:t xml:space="preserve"> </w:t>
        </w:r>
      </w:ins>
    </w:p>
    <w:p w:rsidR="00BC0385" w:rsidRDefault="00BC0385" w:rsidP="00BC0385">
      <w:pPr>
        <w:rPr>
          <w:ins w:id="119" w:author="Шикаленко Юрий Николаевич" w:date="2025-06-26T15:13:00Z"/>
        </w:rPr>
      </w:pPr>
    </w:p>
    <w:p w:rsidR="00AC12CE" w:rsidRDefault="00AC12CE" w:rsidP="00AC12CE">
      <w:pPr>
        <w:rPr>
          <w:ins w:id="120" w:author="Шикаленко Юрий Николаевич" w:date="2025-06-26T15:13:00Z"/>
        </w:rPr>
      </w:pPr>
      <w:ins w:id="121" w:author="Шикаленко Юрий Николаевич" w:date="2025-06-26T15:13:00Z">
        <w:r>
          <w:t>Замечание</w:t>
        </w:r>
        <w:r w:rsidRPr="00746C3A">
          <w:t xml:space="preserve">: </w:t>
        </w:r>
        <w:r>
          <w:t xml:space="preserve">сервис должен быть запущен с профилем </w:t>
        </w:r>
      </w:ins>
      <w:ins w:id="122" w:author="Шикаленко Юрий Николаевич" w:date="2025-06-26T15:14:00Z">
        <w:r w:rsidRPr="00AC12CE">
          <w:t>spimexID</w:t>
        </w:r>
      </w:ins>
      <w:ins w:id="123" w:author="Шикаленко Юрий Николаевич" w:date="2025-06-26T15:13:00Z">
        <w:r w:rsidRPr="00746C3A">
          <w:t xml:space="preserve"> (</w:t>
        </w:r>
        <w:r>
          <w:rPr>
            <w:lang w:val="en-US"/>
          </w:rPr>
          <w:t>maven</w:t>
        </w:r>
        <w:r w:rsidRPr="00746C3A">
          <w:t xml:space="preserve"> </w:t>
        </w:r>
        <w:r>
          <w:rPr>
            <w:lang w:val="en-US"/>
          </w:rPr>
          <w:t>profile</w:t>
        </w:r>
        <w:r w:rsidRPr="00746C3A">
          <w:t xml:space="preserve"> </w:t>
        </w:r>
        <w:r>
          <w:t>–</w:t>
        </w:r>
        <w:r w:rsidRPr="00746C3A">
          <w:t xml:space="preserve"> </w:t>
        </w:r>
      </w:ins>
      <w:ins w:id="124" w:author="Шикаленко Юрий Николаевич" w:date="2025-06-26T15:15:00Z">
        <w:r w:rsidRPr="00AC12CE">
          <w:rPr>
            <w:lang w:val="en-US"/>
          </w:rPr>
          <w:t>spimexid</w:t>
        </w:r>
      </w:ins>
      <w:ins w:id="125" w:author="Шикаленко Юрий Николаевич" w:date="2025-06-26T15:13:00Z">
        <w:r w:rsidRPr="00746C3A">
          <w:t>)</w:t>
        </w:r>
      </w:ins>
    </w:p>
    <w:p w:rsidR="00AC12CE" w:rsidRDefault="00AC12CE" w:rsidP="00AC12CE">
      <w:pPr>
        <w:rPr>
          <w:ins w:id="126" w:author="Шикаленко Юрий Николаевич" w:date="2025-06-26T15:13:00Z"/>
          <w:rFonts w:ascii="Courier New" w:hAnsi="Courier New" w:cs="Courier New"/>
          <w:sz w:val="18"/>
          <w:szCs w:val="18"/>
          <w:lang w:val="en-US"/>
        </w:rPr>
      </w:pPr>
      <w:ins w:id="127" w:author="Шикаленко Юрий Николаевич" w:date="2025-06-26T15:13:00Z">
        <w:r>
          <w:rPr>
            <w:rFonts w:ascii="Courier New" w:hAnsi="Courier New" w:cs="Courier New"/>
            <w:sz w:val="18"/>
            <w:szCs w:val="18"/>
            <w:lang w:val="en-US"/>
          </w:rPr>
          <w:t xml:space="preserve">mvn </w:t>
        </w:r>
        <w:r w:rsidRPr="00E16257">
          <w:rPr>
            <w:rFonts w:ascii="Courier New" w:hAnsi="Courier New" w:cs="Courier New"/>
            <w:sz w:val="18"/>
            <w:szCs w:val="18"/>
            <w:lang w:val="en-US"/>
          </w:rPr>
          <w:t>spring-boot:run</w:t>
        </w:r>
        <w:r>
          <w:rPr>
            <w:rFonts w:ascii="Courier New" w:hAnsi="Courier New" w:cs="Courier New"/>
            <w:sz w:val="18"/>
            <w:szCs w:val="18"/>
            <w:lang w:val="en-US"/>
          </w:rPr>
          <w:t xml:space="preserve"> –P </w:t>
        </w:r>
      </w:ins>
      <w:ins w:id="128" w:author="Шикаленко Юрий Николаевич" w:date="2025-06-26T15:15:00Z">
        <w:r w:rsidRPr="00AC12CE">
          <w:rPr>
            <w:rFonts w:ascii="Courier New" w:hAnsi="Courier New" w:cs="Courier New"/>
            <w:sz w:val="18"/>
            <w:szCs w:val="18"/>
            <w:lang w:val="en-US"/>
          </w:rPr>
          <w:t>spimexid</w:t>
        </w:r>
      </w:ins>
    </w:p>
    <w:p w:rsidR="00AC12CE" w:rsidRPr="00746C3A" w:rsidRDefault="00AC12CE" w:rsidP="00AC12CE">
      <w:pPr>
        <w:rPr>
          <w:ins w:id="129" w:author="Шикаленко Юрий Николаевич" w:date="2025-06-26T15:13:00Z"/>
          <w:lang w:val="en-US"/>
        </w:rPr>
      </w:pPr>
      <w:ins w:id="130" w:author="Шикаленко Юрий Николаевич" w:date="2025-06-26T15:13:00Z">
        <w:r>
          <w:t>или</w:t>
        </w:r>
        <w:r w:rsidRPr="00746C3A">
          <w:rPr>
            <w:lang w:val="en-US"/>
          </w:rPr>
          <w:t xml:space="preserve"> </w:t>
        </w:r>
        <w:r>
          <w:t>после</w:t>
        </w:r>
        <w:r w:rsidRPr="00746C3A">
          <w:rPr>
            <w:lang w:val="en-US"/>
          </w:rPr>
          <w:t xml:space="preserve"> </w:t>
        </w:r>
        <w:r w:rsidRPr="00746C3A">
          <w:rPr>
            <w:rFonts w:ascii="Courier New" w:hAnsi="Courier New" w:cs="Courier New"/>
            <w:sz w:val="18"/>
            <w:szCs w:val="18"/>
            <w:lang w:val="en-US"/>
          </w:rPr>
          <w:t>mvn package</w:t>
        </w:r>
      </w:ins>
    </w:p>
    <w:p w:rsidR="00AC12CE" w:rsidRDefault="00AC12CE" w:rsidP="00AC12CE">
      <w:pPr>
        <w:rPr>
          <w:ins w:id="131" w:author="Шикаленко Юрий Николаевич" w:date="2025-06-26T15:16:00Z"/>
          <w:rFonts w:ascii="Courier New" w:hAnsi="Courier New" w:cs="Courier New"/>
          <w:sz w:val="18"/>
          <w:szCs w:val="18"/>
          <w:lang w:val="en-US"/>
        </w:rPr>
      </w:pPr>
      <w:ins w:id="132" w:author="Шикаленко Юрий Николаевич" w:date="2025-06-26T15:13:00Z">
        <w:r w:rsidRPr="00AC12CE">
          <w:rPr>
            <w:rFonts w:ascii="Courier New" w:hAnsi="Courier New" w:cs="Courier New"/>
            <w:sz w:val="18"/>
            <w:szCs w:val="18"/>
            <w:lang w:val="en-US"/>
          </w:rPr>
          <w:t>java -Dspring.profiles.active=dev,</w:t>
        </w:r>
      </w:ins>
      <w:ins w:id="133" w:author="Шикаленко Юрий Николаевич" w:date="2025-06-26T15:15:00Z">
        <w:r w:rsidRPr="00AC12CE">
          <w:rPr>
            <w:rFonts w:ascii="Courier New" w:hAnsi="Courier New" w:cs="Courier New"/>
            <w:sz w:val="18"/>
            <w:szCs w:val="18"/>
            <w:lang w:val="en-US"/>
          </w:rPr>
          <w:t>spimexID</w:t>
        </w:r>
      </w:ins>
      <w:ins w:id="134" w:author="Шикаленко Юрий Николаевич" w:date="2025-06-26T15:13:00Z">
        <w:r>
          <w:rPr>
            <w:rFonts w:ascii="Courier New" w:hAnsi="Courier New" w:cs="Courier New"/>
            <w:sz w:val="18"/>
            <w:szCs w:val="18"/>
            <w:lang w:val="en-US"/>
          </w:rPr>
          <w:t xml:space="preserve"> </w:t>
        </w:r>
        <w:r w:rsidRPr="00AC12CE">
          <w:rPr>
            <w:rFonts w:ascii="Courier New" w:hAnsi="Courier New" w:cs="Courier New"/>
            <w:sz w:val="18"/>
            <w:szCs w:val="18"/>
            <w:lang w:val="en-US"/>
          </w:rPr>
          <w:t>-jar target/spectrum-core-1.0.0.jar</w:t>
        </w:r>
      </w:ins>
    </w:p>
    <w:p w:rsidR="00AC12CE" w:rsidRPr="00A120ED" w:rsidRDefault="00A120ED" w:rsidP="00A120ED">
      <w:pPr>
        <w:pStyle w:val="a5"/>
        <w:numPr>
          <w:ilvl w:val="0"/>
          <w:numId w:val="22"/>
        </w:numPr>
        <w:rPr>
          <w:ins w:id="135" w:author="Шикаленко Юрий Николаевич" w:date="2025-06-26T15:16:00Z"/>
          <w:rFonts w:cstheme="minorHAnsi"/>
          <w:lang w:val="en-US"/>
          <w:rPrChange w:id="136" w:author="Шикаленко Юрий Николаевич" w:date="2025-06-26T15:21:00Z">
            <w:rPr>
              <w:ins w:id="137" w:author="Шикаленко Юрий Николаевич" w:date="2025-06-26T15:16:00Z"/>
              <w:lang w:val="en-US"/>
            </w:rPr>
          </w:rPrChange>
        </w:rPr>
        <w:pPrChange w:id="138" w:author="Шикаленко Юрий Николаевич" w:date="2025-06-26T15:20:00Z">
          <w:pPr/>
        </w:pPrChange>
      </w:pPr>
      <w:ins w:id="139" w:author="Шикаленко Юрий Николаевич" w:date="2025-06-26T15:20:00Z">
        <w:r w:rsidRPr="00A120ED">
          <w:rPr>
            <w:rFonts w:cstheme="minorHAnsi"/>
            <w:rPrChange w:id="140" w:author="Шикаленко Юрий Николаевич" w:date="2025-06-26T15:21:00Z">
              <w:rPr>
                <w:rFonts w:ascii="Courier New" w:hAnsi="Courier New" w:cs="Courier New"/>
                <w:sz w:val="18"/>
                <w:szCs w:val="18"/>
              </w:rPr>
            </w:rPrChange>
          </w:rPr>
          <w:t>Способ</w:t>
        </w:r>
      </w:ins>
      <w:ins w:id="141" w:author="Шикаленко Юрий Николаевич" w:date="2025-06-26T15:21:00Z">
        <w:r>
          <w:rPr>
            <w:rFonts w:cstheme="minorHAnsi"/>
            <w:lang w:val="en-US"/>
          </w:rPr>
          <w:t>:</w:t>
        </w:r>
      </w:ins>
    </w:p>
    <w:p w:rsidR="00AC12CE" w:rsidRDefault="00AC12CE" w:rsidP="00AC12CE">
      <w:pPr>
        <w:rPr>
          <w:ins w:id="142" w:author="Шикаленко Юрий Николаевич" w:date="2025-06-26T15:17:00Z"/>
        </w:rPr>
      </w:pPr>
      <w:ins w:id="143" w:author="Шикаленко Юрий Николаевич" w:date="2025-06-26T15:16:00Z">
        <w:r>
          <w:t xml:space="preserve">Для авторизации в </w:t>
        </w:r>
        <w:r>
          <w:rPr>
            <w:lang w:val="en-US"/>
          </w:rPr>
          <w:t>SpimexID</w:t>
        </w:r>
        <w:r w:rsidRPr="00AC12CE">
          <w:rPr>
            <w:rPrChange w:id="144" w:author="Шикаленко Юрий Николаевич" w:date="2025-06-26T15:16:00Z">
              <w:rPr>
                <w:lang w:val="en-US"/>
              </w:rPr>
            </w:rPrChange>
          </w:rPr>
          <w:t xml:space="preserve"> </w:t>
        </w:r>
        <w:r>
          <w:t xml:space="preserve">нужно загрузить в </w:t>
        </w:r>
        <w:r>
          <w:rPr>
            <w:lang w:val="en-US"/>
          </w:rPr>
          <w:t>browser</w:t>
        </w:r>
        <w:r w:rsidRPr="00AC12CE">
          <w:rPr>
            <w:rPrChange w:id="145" w:author="Шикаленко Юрий Николаевич" w:date="2025-06-26T15:16:00Z">
              <w:rPr>
                <w:lang w:val="en-US"/>
              </w:rPr>
            </w:rPrChange>
          </w:rPr>
          <w:t xml:space="preserve"> </w:t>
        </w:r>
        <w:r>
          <w:t xml:space="preserve">следующий </w:t>
        </w:r>
        <w:r>
          <w:rPr>
            <w:lang w:val="en-US"/>
          </w:rPr>
          <w:t>url</w:t>
        </w:r>
        <w:r w:rsidRPr="00AC12CE">
          <w:rPr>
            <w:rPrChange w:id="146" w:author="Шикаленко Юрий Николаевич" w:date="2025-06-26T15:16:00Z">
              <w:rPr>
                <w:lang w:val="en-US"/>
              </w:rPr>
            </w:rPrChange>
          </w:rPr>
          <w:t>:</w:t>
        </w:r>
      </w:ins>
    </w:p>
    <w:p w:rsidR="00AC12CE" w:rsidRPr="00FB7DE9" w:rsidRDefault="00AC12CE" w:rsidP="00AC12CE">
      <w:pPr>
        <w:rPr>
          <w:ins w:id="147" w:author="Шикаленко Юрий Николаевич" w:date="2025-06-26T15:17:00Z"/>
          <w:rPrChange w:id="148" w:author="Шикаленко Юрий Николаевич" w:date="2025-06-26T15:31:00Z">
            <w:rPr>
              <w:ins w:id="149" w:author="Шикаленко Юрий Николаевич" w:date="2025-06-26T15:17:00Z"/>
            </w:rPr>
          </w:rPrChange>
        </w:rPr>
      </w:pPr>
      <w:ins w:id="150" w:author="Шикаленко Юрий Николаевич" w:date="2025-06-26T15:17:00Z">
        <w:r>
          <w:fldChar w:fldCharType="begin"/>
        </w:r>
        <w:r>
          <w:instrText xml:space="preserve"> HYPERLINK "</w:instrText>
        </w:r>
        <w:r w:rsidRPr="00AC12CE">
          <w:instrText>http://localhost:8189/spectrum-core/spimexid</w:instrText>
        </w:r>
        <w:r>
          <w:instrText xml:space="preserve">" </w:instrText>
        </w:r>
        <w:r>
          <w:fldChar w:fldCharType="separate"/>
        </w:r>
        <w:r w:rsidRPr="005F7C4E">
          <w:rPr>
            <w:rStyle w:val="a8"/>
          </w:rPr>
          <w:t>http://localhost:8189/spectrum-core/spimexid</w:t>
        </w:r>
        <w:r>
          <w:fldChar w:fldCharType="end"/>
        </w:r>
      </w:ins>
      <w:ins w:id="151" w:author="Шикаленко Юрий Николаевич" w:date="2025-06-26T15:31:00Z">
        <w:r w:rsidR="00FB7DE9" w:rsidRPr="00FB7DE9">
          <w:rPr>
            <w:rPrChange w:id="152" w:author="Шикаленко Юрий Николаевич" w:date="2025-06-26T15:31:00Z">
              <w:rPr>
                <w:lang w:val="en-US"/>
              </w:rPr>
            </w:rPrChange>
          </w:rPr>
          <w:t>?</w:t>
        </w:r>
        <w:r w:rsidR="00FB7DE9">
          <w:rPr>
            <w:lang w:val="en-US"/>
          </w:rPr>
          <w:t>state</w:t>
        </w:r>
        <w:r w:rsidR="00FB7DE9" w:rsidRPr="00FB7DE9">
          <w:rPr>
            <w:rPrChange w:id="153" w:author="Шикаленко Юрий Николаевич" w:date="2025-06-26T15:31:00Z">
              <w:rPr>
                <w:lang w:val="en-US"/>
              </w:rPr>
            </w:rPrChange>
          </w:rPr>
          <w:t>=</w:t>
        </w:r>
        <w:r w:rsidR="00FB7DE9">
          <w:rPr>
            <w:lang w:val="en-US"/>
          </w:rPr>
          <w:t>GUID</w:t>
        </w:r>
      </w:ins>
    </w:p>
    <w:p w:rsidR="00AC12CE" w:rsidRDefault="00AC12CE" w:rsidP="00AC12CE">
      <w:pPr>
        <w:rPr>
          <w:ins w:id="154" w:author="Шикаленко Юрий Николаевич" w:date="2025-06-26T15:20:00Z"/>
        </w:rPr>
      </w:pPr>
      <w:ins w:id="155" w:author="Шикаленко Юрий Николаевич" w:date="2025-06-26T15:17:00Z">
        <w:r>
          <w:t xml:space="preserve">Этот </w:t>
        </w:r>
        <w:r>
          <w:rPr>
            <w:lang w:val="en-US"/>
          </w:rPr>
          <w:t>URL</w:t>
        </w:r>
        <w:r w:rsidRPr="00AC12CE">
          <w:rPr>
            <w:rPrChange w:id="156" w:author="Шикаленко Юрий Николаевич" w:date="2025-06-26T15:18:00Z">
              <w:rPr>
                <w:lang w:val="en-US"/>
              </w:rPr>
            </w:rPrChange>
          </w:rPr>
          <w:t xml:space="preserve"> </w:t>
        </w:r>
        <w:r>
          <w:t xml:space="preserve">выполнит редирект на сайт </w:t>
        </w:r>
      </w:ins>
      <w:ins w:id="157" w:author="Шикаленко Юрий Николаевич" w:date="2025-06-26T15:18:00Z">
        <w:r>
          <w:rPr>
            <w:lang w:val="en-US"/>
          </w:rPr>
          <w:t>SpimexId</w:t>
        </w:r>
      </w:ins>
      <w:ins w:id="158" w:author="Шикаленко Юрий Николаевич" w:date="2025-06-26T15:20:00Z">
        <w:r w:rsidR="00A120ED">
          <w:t xml:space="preserve"> для авторизации.</w:t>
        </w:r>
      </w:ins>
    </w:p>
    <w:p w:rsidR="00A120ED" w:rsidRPr="00A120ED" w:rsidRDefault="00A120ED" w:rsidP="00A120ED">
      <w:pPr>
        <w:pStyle w:val="a5"/>
        <w:numPr>
          <w:ilvl w:val="0"/>
          <w:numId w:val="22"/>
        </w:numPr>
        <w:rPr>
          <w:ins w:id="159" w:author="Шикаленко Юрий Николаевич" w:date="2025-06-26T15:22:00Z"/>
          <w:rPrChange w:id="160" w:author="Шикаленко Юрий Николаевич" w:date="2025-06-26T15:22:00Z">
            <w:rPr>
              <w:ins w:id="161" w:author="Шикаленко Юрий Николаевич" w:date="2025-06-26T15:22:00Z"/>
              <w:lang w:val="en-US"/>
            </w:rPr>
          </w:rPrChange>
        </w:rPr>
        <w:pPrChange w:id="162" w:author="Шикаленко Юрий Николаевич" w:date="2025-06-26T15:20:00Z">
          <w:pPr/>
        </w:pPrChange>
      </w:pPr>
      <w:ins w:id="163" w:author="Шикаленко Юрий Николаевич" w:date="2025-06-26T15:20:00Z">
        <w:r>
          <w:t>Способ</w:t>
        </w:r>
      </w:ins>
      <w:ins w:id="164" w:author="Шикаленко Юрий Николаевич" w:date="2025-06-26T15:21:00Z">
        <w:r>
          <w:rPr>
            <w:lang w:val="en-US"/>
          </w:rPr>
          <w:t>:</w:t>
        </w:r>
      </w:ins>
    </w:p>
    <w:p w:rsidR="00A120ED" w:rsidRPr="00A120ED" w:rsidRDefault="00A120ED" w:rsidP="00A120ED">
      <w:pPr>
        <w:rPr>
          <w:ins w:id="165" w:author="Шикаленко Юрий Николаевич" w:date="2025-06-26T15:23:00Z"/>
          <w:lang w:val="en-US"/>
          <w:rPrChange w:id="166" w:author="Шикаленко Юрий Николаевич" w:date="2025-06-26T15:23:00Z">
            <w:rPr>
              <w:ins w:id="167" w:author="Шикаленко Юрий Николаевич" w:date="2025-06-26T15:23:00Z"/>
            </w:rPr>
          </w:rPrChange>
        </w:rPr>
        <w:pPrChange w:id="168" w:author="Шикаленко Юрий Николаевич" w:date="2025-06-26T15:23:00Z">
          <w:pPr/>
        </w:pPrChange>
      </w:pPr>
      <w:ins w:id="169" w:author="Шикаленко Юрий Николаевич" w:date="2025-06-26T15:23:00Z">
        <w:r>
          <w:t>Метод</w:t>
        </w:r>
        <w:r w:rsidRPr="00A120ED">
          <w:rPr>
            <w:lang w:val="en-US"/>
            <w:rPrChange w:id="170" w:author="Шикаленко Юрий Николаевич" w:date="2025-06-26T15:23:00Z">
              <w:rPr/>
            </w:rPrChange>
          </w:rPr>
          <w:t xml:space="preserve"> </w:t>
        </w:r>
      </w:ins>
    </w:p>
    <w:p w:rsidR="00A120ED" w:rsidRDefault="00A120ED" w:rsidP="00A120ED">
      <w:pPr>
        <w:rPr>
          <w:ins w:id="171" w:author="Шикаленко Юрий Николаевич" w:date="2025-06-26T15:23:00Z"/>
          <w:lang w:val="en-US"/>
        </w:rPr>
        <w:pPrChange w:id="172" w:author="Шикаленко Юрий Николаевич" w:date="2025-06-26T15:23:00Z">
          <w:pPr/>
        </w:pPrChange>
      </w:pPr>
      <w:ins w:id="173" w:author="Шикаленко Юрий Николаевич" w:date="2025-06-26T15:23:00Z">
        <w:r>
          <w:rPr>
            <w:lang w:val="en-US"/>
          </w:rPr>
          <w:t xml:space="preserve">GET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A120ED">
          <w:rPr>
            <w:lang w:val="en-US"/>
          </w:rPr>
          <w:instrText>http://localhost:8189/spectrum-core/spimexid-location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5F7C4E">
          <w:rPr>
            <w:rStyle w:val="a8"/>
            <w:lang w:val="en-US"/>
          </w:rPr>
          <w:t>http://localhost:8189/spectrum-core/spimexid-location</w:t>
        </w:r>
        <w:r>
          <w:rPr>
            <w:lang w:val="en-US"/>
          </w:rPr>
          <w:fldChar w:fldCharType="end"/>
        </w:r>
      </w:ins>
      <w:ins w:id="174" w:author="Шикаленко Юрий Николаевич" w:date="2025-06-26T15:31:00Z">
        <w:r w:rsidR="00FB7DE9" w:rsidRPr="00FB7DE9">
          <w:rPr>
            <w:lang w:val="en-US"/>
            <w:rPrChange w:id="175" w:author="Шикаленко Юрий Николаевич" w:date="2025-06-26T15:31:00Z">
              <w:rPr/>
            </w:rPrChange>
          </w:rPr>
          <w:t>?</w:t>
        </w:r>
        <w:r w:rsidR="00FB7DE9">
          <w:rPr>
            <w:lang w:val="en-US"/>
          </w:rPr>
          <w:t>state</w:t>
        </w:r>
        <w:r w:rsidR="00FB7DE9" w:rsidRPr="00FB7DE9">
          <w:rPr>
            <w:lang w:val="en-US"/>
            <w:rPrChange w:id="176" w:author="Шикаленко Юрий Николаевич" w:date="2025-06-26T15:31:00Z">
              <w:rPr/>
            </w:rPrChange>
          </w:rPr>
          <w:t>=</w:t>
        </w:r>
        <w:r w:rsidR="00FB7DE9">
          <w:rPr>
            <w:lang w:val="en-US"/>
          </w:rPr>
          <w:t>GUID</w:t>
        </w:r>
      </w:ins>
    </w:p>
    <w:p w:rsidR="00A120ED" w:rsidRPr="00A120ED" w:rsidRDefault="00A120ED" w:rsidP="00A120ED">
      <w:pPr>
        <w:rPr>
          <w:ins w:id="177" w:author="Шикаленко Юрий Николаевич" w:date="2025-06-26T15:24:00Z"/>
          <w:rPrChange w:id="178" w:author="Шикаленко Юрий Николаевич" w:date="2025-06-26T15:24:00Z">
            <w:rPr>
              <w:ins w:id="179" w:author="Шикаленко Юрий Николаевич" w:date="2025-06-26T15:24:00Z"/>
              <w:lang w:val="en-US"/>
            </w:rPr>
          </w:rPrChange>
        </w:rPr>
        <w:pPrChange w:id="180" w:author="Шикаленко Юрий Николаевич" w:date="2025-06-26T15:23:00Z">
          <w:pPr/>
        </w:pPrChange>
      </w:pPr>
      <w:ins w:id="181" w:author="Шикаленко Юрий Николаевич" w:date="2025-06-26T15:24:00Z">
        <w:r>
          <w:t>Результат</w:t>
        </w:r>
        <w:r w:rsidRPr="00A120ED">
          <w:rPr>
            <w:rPrChange w:id="182" w:author="Шикаленко Юрий Николаевич" w:date="2025-06-26T15:24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t>application</w:t>
        </w:r>
        <w:r w:rsidRPr="00A120ED">
          <w:rPr>
            <w:rPrChange w:id="183" w:author="Шикаленко Юрий Николаевич" w:date="2025-06-26T15:24:00Z">
              <w:rPr>
                <w:lang w:val="en-US"/>
              </w:rPr>
            </w:rPrChange>
          </w:rPr>
          <w:t>/</w:t>
        </w:r>
        <w:r>
          <w:rPr>
            <w:lang w:val="en-US"/>
          </w:rPr>
          <w:t>json</w:t>
        </w:r>
      </w:ins>
    </w:p>
    <w:p w:rsidR="00A120ED" w:rsidRPr="00A120ED" w:rsidRDefault="00A120ED" w:rsidP="00A1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4" w:author="Шикаленко Юрий Николаевич" w:date="2025-06-26T15:29:00Z"/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ins w:id="185" w:author="Шикаленко Юрий Николаевич" w:date="2025-06-26T15:29:00Z">
        <w:r w:rsidRPr="00A120ED">
          <w:rPr>
            <w:rFonts w:ascii="Courier New" w:eastAsia="Times New Roman" w:hAnsi="Courier New" w:cs="Courier New"/>
            <w:color w:val="000000"/>
            <w:sz w:val="20"/>
            <w:szCs w:val="20"/>
            <w:lang w:eastAsia="ru-RU"/>
          </w:rPr>
          <w:t>{"location":"https://id-test.term.spimex.dom:9997/auth?client_id=spectrum-test&amp;redirect_uri=http%3A%2F%2Flocalhost%3A8189%2Fspectrum-core%2Fauth&amp;response_type=code&amp;scope=openid+profile+fte+ste+otc+info_service+offline_access&amp;state=0d3a71ed-5e66-4d96-9b31-1d6a3b40c75a"}</w:t>
        </w:r>
      </w:ins>
    </w:p>
    <w:p w:rsidR="00AC12CE" w:rsidRDefault="00A120ED" w:rsidP="00AC12CE">
      <w:pPr>
        <w:rPr>
          <w:ins w:id="186" w:author="Шикаленко Юрий Николаевич" w:date="2025-06-26T15:31:00Z"/>
        </w:rPr>
      </w:pPr>
      <w:ins w:id="187" w:author="Шикаленко Юрий Николаевич" w:date="2025-06-26T15:29:00Z">
        <w:r>
          <w:t xml:space="preserve">Далее надо взять значение свойства </w:t>
        </w:r>
        <w:r>
          <w:rPr>
            <w:lang w:val="en-US"/>
          </w:rPr>
          <w:t>location</w:t>
        </w:r>
        <w:r w:rsidRPr="00A120ED">
          <w:rPr>
            <w:rPrChange w:id="188" w:author="Шикаленко Юрий Николаевич" w:date="2025-06-26T15:29:00Z">
              <w:rPr>
                <w:lang w:val="en-US"/>
              </w:rPr>
            </w:rPrChange>
          </w:rPr>
          <w:t xml:space="preserve"> </w:t>
        </w:r>
        <w:r>
          <w:t xml:space="preserve">и записать его в </w:t>
        </w:r>
        <w:r>
          <w:rPr>
            <w:lang w:val="en-US"/>
          </w:rPr>
          <w:t>document</w:t>
        </w:r>
        <w:r w:rsidRPr="00A120ED">
          <w:rPr>
            <w:rPrChange w:id="189" w:author="Шикаленко Юрий Николаевич" w:date="2025-06-26T15:30:00Z">
              <w:rPr>
                <w:lang w:val="en-US"/>
              </w:rPr>
            </w:rPrChange>
          </w:rPr>
          <w:t>.</w:t>
        </w:r>
        <w:r>
          <w:rPr>
            <w:lang w:val="en-US"/>
          </w:rPr>
          <w:t>location</w:t>
        </w:r>
        <w:r w:rsidRPr="00A120ED">
          <w:rPr>
            <w:rPrChange w:id="190" w:author="Шикаленко Юрий Николаевич" w:date="2025-06-26T15:30:00Z">
              <w:rPr>
                <w:lang w:val="en-US"/>
              </w:rPr>
            </w:rPrChange>
          </w:rPr>
          <w:t>.</w:t>
        </w:r>
        <w:r>
          <w:rPr>
            <w:lang w:val="en-US"/>
          </w:rPr>
          <w:t>href</w:t>
        </w:r>
      </w:ins>
      <w:ins w:id="191" w:author="Шикаленко Юрий Николаевич" w:date="2025-06-26T15:30:00Z">
        <w:r w:rsidRPr="00A120ED">
          <w:rPr>
            <w:rPrChange w:id="192" w:author="Шикаленко Юрий Николаевич" w:date="2025-06-26T15:30:00Z">
              <w:rPr>
                <w:lang w:val="en-US"/>
              </w:rPr>
            </w:rPrChange>
          </w:rPr>
          <w:t xml:space="preserve">. </w:t>
        </w:r>
        <w:r w:rsidR="00FB7DE9">
          <w:rPr>
            <w:lang w:val="en-US"/>
          </w:rPr>
          <w:t>Browser</w:t>
        </w:r>
        <w:r w:rsidR="00FB7DE9" w:rsidRPr="00FB7DE9">
          <w:rPr>
            <w:rPrChange w:id="193" w:author="Шикаленко Юрий Николаевич" w:date="2025-06-26T15:30:00Z">
              <w:rPr>
                <w:lang w:val="en-US"/>
              </w:rPr>
            </w:rPrChange>
          </w:rPr>
          <w:t xml:space="preserve"> </w:t>
        </w:r>
        <w:r w:rsidR="00FB7DE9">
          <w:t xml:space="preserve">перейдет на сайт </w:t>
        </w:r>
        <w:r w:rsidR="00FB7DE9">
          <w:rPr>
            <w:lang w:val="en-US"/>
          </w:rPr>
          <w:t>SpimexId</w:t>
        </w:r>
        <w:r w:rsidR="00FB7DE9" w:rsidRPr="00FB7DE9">
          <w:rPr>
            <w:rPrChange w:id="194" w:author="Шикаленко Юрий Николаевич" w:date="2025-06-26T15:30:00Z">
              <w:rPr>
                <w:lang w:val="en-US"/>
              </w:rPr>
            </w:rPrChange>
          </w:rPr>
          <w:t>.</w:t>
        </w:r>
      </w:ins>
    </w:p>
    <w:p w:rsidR="00FB7DE9" w:rsidRDefault="00FB7DE9" w:rsidP="00AC12CE">
      <w:pPr>
        <w:rPr>
          <w:ins w:id="195" w:author="Шикаленко Юрий Николаевич" w:date="2025-06-26T15:31:00Z"/>
          <w:lang w:val="en-US"/>
        </w:rPr>
      </w:pPr>
      <w:ins w:id="196" w:author="Шикаленко Юрий Николаевич" w:date="2025-06-26T15:31:00Z">
        <w:r>
          <w:t>Входной параметр</w:t>
        </w:r>
        <w:r>
          <w:rPr>
            <w:lang w:val="en-US"/>
          </w:rPr>
          <w:t>:</w:t>
        </w:r>
      </w:ins>
    </w:p>
    <w:p w:rsidR="00FB7DE9" w:rsidRDefault="00FB7DE9" w:rsidP="00AC12CE">
      <w:pPr>
        <w:rPr>
          <w:ins w:id="197" w:author="Шикаленко Юрий Николаевич" w:date="2025-06-26T15:32:00Z"/>
        </w:rPr>
      </w:pPr>
      <w:ins w:id="198" w:author="Шикаленко Юрий Николаевич" w:date="2025-06-26T15:31:00Z">
        <w:r>
          <w:rPr>
            <w:lang w:val="en-US"/>
          </w:rPr>
          <w:lastRenderedPageBreak/>
          <w:t xml:space="preserve">state – </w:t>
        </w:r>
        <w:r>
          <w:t>уникальный</w:t>
        </w:r>
        <w:r w:rsidRPr="00FB7DE9">
          <w:rPr>
            <w:lang w:val="en-US"/>
            <w:rPrChange w:id="199" w:author="Шикаленко Юрий Николаевич" w:date="2025-06-26T15:32:00Z">
              <w:rPr/>
            </w:rPrChange>
          </w:rPr>
          <w:t xml:space="preserve"> </w:t>
        </w:r>
        <w:r>
          <w:rPr>
            <w:lang w:val="en-US"/>
          </w:rPr>
          <w:t>GUID</w:t>
        </w:r>
      </w:ins>
      <w:ins w:id="200" w:author="Шикаленко Юрий Николаевич" w:date="2025-06-26T15:32:00Z">
        <w:r>
          <w:rPr>
            <w:lang w:val="en-US"/>
          </w:rPr>
          <w:t xml:space="preserve">. </w:t>
        </w:r>
        <w:r>
          <w:t>Не</w:t>
        </w:r>
        <w:r w:rsidRPr="00FB7DE9">
          <w:rPr>
            <w:lang w:val="en-US"/>
            <w:rPrChange w:id="201" w:author="Шикаленко Юрий Николаевич" w:date="2025-06-26T15:32:00Z">
              <w:rPr/>
            </w:rPrChange>
          </w:rPr>
          <w:t xml:space="preserve"> </w:t>
        </w:r>
        <w:r>
          <w:t>обязательный</w:t>
        </w:r>
        <w:r w:rsidRPr="00FB7DE9">
          <w:rPr>
            <w:lang w:val="en-US"/>
            <w:rPrChange w:id="202" w:author="Шикаленко Юрий Николаевич" w:date="2025-06-26T15:32:00Z">
              <w:rPr/>
            </w:rPrChange>
          </w:rPr>
          <w:t xml:space="preserve">. </w:t>
        </w:r>
        <w:r>
          <w:t xml:space="preserve">В случае отсутствия </w:t>
        </w:r>
        <w:r>
          <w:rPr>
            <w:lang w:val="en-US"/>
          </w:rPr>
          <w:t>GUID</w:t>
        </w:r>
        <w:r w:rsidRPr="00FB7DE9">
          <w:rPr>
            <w:rPrChange w:id="203" w:author="Шикаленко Юрий Николаевич" w:date="2025-06-26T15:32:00Z">
              <w:rPr>
                <w:lang w:val="en-US"/>
              </w:rPr>
            </w:rPrChange>
          </w:rPr>
          <w:t xml:space="preserve"> </w:t>
        </w:r>
        <w:r>
          <w:t>будет сгенерирован на сервере.</w:t>
        </w:r>
      </w:ins>
    </w:p>
    <w:p w:rsidR="00FB7DE9" w:rsidRDefault="00FB7DE9" w:rsidP="00AC12CE">
      <w:pPr>
        <w:rPr>
          <w:ins w:id="204" w:author="Шикаленко Юрий Николаевич" w:date="2025-06-26T15:34:00Z"/>
        </w:rPr>
      </w:pPr>
      <w:ins w:id="205" w:author="Шикаленко Юрий Николаевич" w:date="2025-06-26T15:33:00Z">
        <w:r>
          <w:t xml:space="preserve">После того, как </w:t>
        </w:r>
        <w:r>
          <w:rPr>
            <w:lang w:val="en-US"/>
          </w:rPr>
          <w:t>SpimexId</w:t>
        </w:r>
        <w:r w:rsidRPr="00FB7DE9">
          <w:rPr>
            <w:rPrChange w:id="206" w:author="Шикаленко Юрий Николаевич" w:date="2025-06-26T15:33:00Z">
              <w:rPr>
                <w:lang w:val="en-US"/>
              </w:rPr>
            </w:rPrChange>
          </w:rPr>
          <w:t xml:space="preserve"> </w:t>
        </w:r>
        <w:r>
          <w:t xml:space="preserve">авторизует пользователя, в </w:t>
        </w:r>
        <w:r>
          <w:rPr>
            <w:lang w:val="en-US"/>
          </w:rPr>
          <w:t>browser</w:t>
        </w:r>
        <w:r w:rsidRPr="00FB7DE9">
          <w:rPr>
            <w:rPrChange w:id="207" w:author="Шикаленко Юрий Николаевич" w:date="2025-06-26T15:33:00Z">
              <w:rPr>
                <w:lang w:val="en-US"/>
              </w:rPr>
            </w:rPrChange>
          </w:rPr>
          <w:t xml:space="preserve"> </w:t>
        </w:r>
        <w:r>
          <w:t xml:space="preserve">будет загружен </w:t>
        </w:r>
      </w:ins>
      <w:ins w:id="208" w:author="Шикаленко Юрий Николаевич" w:date="2025-06-26T15:34:00Z">
        <w:r>
          <w:rPr>
            <w:lang w:val="en-US"/>
          </w:rPr>
          <w:t>URL</w:t>
        </w:r>
        <w:r w:rsidRPr="00FB7DE9">
          <w:rPr>
            <w:rPrChange w:id="209" w:author="Шикаленко Юрий Николаевич" w:date="2025-06-26T15:34:00Z">
              <w:rPr>
                <w:lang w:val="en-US"/>
              </w:rPr>
            </w:rPrChange>
          </w:rPr>
          <w:t>:</w:t>
        </w:r>
      </w:ins>
    </w:p>
    <w:p w:rsidR="00FB7DE9" w:rsidRDefault="00FB7DE9" w:rsidP="00AC12CE">
      <w:pPr>
        <w:rPr>
          <w:ins w:id="210" w:author="Шикаленко Юрий Николаевич" w:date="2025-06-26T15:35:00Z"/>
        </w:rPr>
      </w:pPr>
      <w:ins w:id="211" w:author="Шикаленко Юрий Николаевич" w:date="2025-06-26T15:35:00Z">
        <w:r>
          <w:fldChar w:fldCharType="begin"/>
        </w:r>
        <w:r>
          <w:instrText xml:space="preserve"> HYPERLINK "</w:instrText>
        </w:r>
        <w:r w:rsidRPr="00FB7DE9">
          <w:instrText>http://localhost:8189/spectrum-core/auth/result?access_token=iRPcaRRzDMLQ2QJgTC9jvzFWiKaAhzerUaJtAPkUPEm2GAh4IywqnWkt4hHoVge-V8UhOJr3sSuxht6I1tdIREQ&amp;refresh_token=c1e8c3da-4ff5-45f6-bbb4-59fd824f7352&amp;expires_in=86399&amp;state=0d3a71ed-5e66-4d96-9b31-1d6a3b40c75a</w:instrText>
        </w:r>
        <w:r>
          <w:instrText xml:space="preserve">" </w:instrText>
        </w:r>
        <w:r>
          <w:fldChar w:fldCharType="separate"/>
        </w:r>
        <w:r w:rsidRPr="005F7C4E">
          <w:rPr>
            <w:rStyle w:val="a8"/>
          </w:rPr>
          <w:t>http://localhost:8189/spectrum-core/auth/result?access_token=iRPcaRRzDMLQ2QJgTC9jvzFWiKaAhzerUaJtAPkUPEm2GAh4IywqnWkt4hHoVge-V8UhOJr3sSuxht6I1tdIREQ&amp;refresh_token=c1e8c3da-4ff5-45f6-bbb4-59fd824f7352&amp;expires_in=86399&amp;state=0d3a71ed-5e66-4d96-9b31-1d6a3b40c75a</w:t>
        </w:r>
        <w:r>
          <w:fldChar w:fldCharType="end"/>
        </w:r>
      </w:ins>
    </w:p>
    <w:p w:rsidR="00FB7DE9" w:rsidRPr="00FB7DE9" w:rsidRDefault="00FB7DE9" w:rsidP="00AC12CE">
      <w:pPr>
        <w:rPr>
          <w:ins w:id="212" w:author="Шикаленко Юрий Николаевич" w:date="2025-06-26T15:37:00Z"/>
          <w:rFonts w:ascii="Courier New" w:hAnsi="Courier New" w:cs="Courier New"/>
          <w:color w:val="000000"/>
          <w:sz w:val="18"/>
          <w:szCs w:val="18"/>
          <w:rPrChange w:id="213" w:author="Шикаленко Юрий Николаевич" w:date="2025-06-26T15:38:00Z">
            <w:rPr>
              <w:ins w:id="214" w:author="Шикаленко Юрий Николаевич" w:date="2025-06-26T15:37:00Z"/>
              <w:rFonts w:ascii="Courier New" w:hAnsi="Courier New" w:cs="Courier New"/>
              <w:color w:val="000000"/>
              <w:sz w:val="27"/>
              <w:szCs w:val="27"/>
            </w:rPr>
          </w:rPrChange>
        </w:rPr>
      </w:pPr>
      <w:ins w:id="215" w:author="Шикаленко Юрий Николаевич" w:date="2025-06-26T15:36:00Z">
        <w:r>
          <w:t xml:space="preserve">сама загруженная страница, выполняет скрипт </w:t>
        </w:r>
      </w:ins>
      <w:ins w:id="216" w:author="Шикаленко Юрий Николаевич" w:date="2025-06-26T15:37:00Z">
        <w:r w:rsidRPr="00FB7DE9">
          <w:rPr>
            <w:rFonts w:ascii="Courier New" w:hAnsi="Courier New" w:cs="Courier New"/>
            <w:color w:val="000000"/>
            <w:sz w:val="18"/>
            <w:szCs w:val="18"/>
            <w:rPrChange w:id="217" w:author="Шикаленко Юрий Николаевич" w:date="2025-06-26T15:38:00Z">
              <w:rPr>
                <w:rFonts w:ascii="Courier New" w:hAnsi="Courier New" w:cs="Courier New"/>
                <w:color w:val="000000"/>
                <w:sz w:val="27"/>
                <w:szCs w:val="27"/>
              </w:rPr>
            </w:rPrChange>
          </w:rPr>
          <w:t>window.top.saveTokens('iRPcaRRzDMLQ2QJgTC9jvzFWiKaAhzerUaJtAPkUPEm2GAh4IywqnWkt4hHoVge-V8UhOJr3sSuxht6I1tdIREQ', 'c1e8c3da-4ff5-45f6-bbb4-59fd824f7352', 86399, '0d3a71ed-5e66-4d96-9b31-1d6a3b40c75a');</w:t>
        </w:r>
      </w:ins>
    </w:p>
    <w:p w:rsidR="00FB7DE9" w:rsidRDefault="00FB7DE9" w:rsidP="00FB7DE9">
      <w:pPr>
        <w:rPr>
          <w:ins w:id="218" w:author="Шикаленко Юрий Николаевич" w:date="2025-06-26T15:37:00Z"/>
        </w:rPr>
        <w:pPrChange w:id="219" w:author="Шикаленко Юрий Николаевич" w:date="2025-06-26T15:37:00Z">
          <w:pPr/>
        </w:pPrChange>
      </w:pPr>
      <w:ins w:id="220" w:author="Шикаленко Юрий Николаевич" w:date="2025-06-26T15:37:00Z">
        <w:r>
          <w:t xml:space="preserve">Идея в том, чтобы выполнять эти действия во фрэйме, а в </w:t>
        </w:r>
        <w:r>
          <w:rPr>
            <w:lang w:val="en-US"/>
          </w:rPr>
          <w:t>parent</w:t>
        </w:r>
        <w:r w:rsidRPr="00FB7DE9">
          <w:rPr>
            <w:rPrChange w:id="221" w:author="Шикаленко Юрий Николаевич" w:date="2025-06-26T15:37:00Z">
              <w:rPr>
                <w:lang w:val="en-US"/>
              </w:rPr>
            </w:rPrChange>
          </w:rPr>
          <w:t xml:space="preserve"> </w:t>
        </w:r>
        <w:r>
          <w:t xml:space="preserve">окне определена функция </w:t>
        </w:r>
      </w:ins>
    </w:p>
    <w:p w:rsidR="00FB7DE9" w:rsidRDefault="00FB7DE9" w:rsidP="00FB7DE9">
      <w:pPr>
        <w:rPr>
          <w:ins w:id="222" w:author="Шикаленко Юрий Николаевич" w:date="2025-06-26T15:39:00Z"/>
          <w:rFonts w:ascii="Courier New" w:hAnsi="Courier New" w:cs="Courier New"/>
          <w:sz w:val="18"/>
          <w:szCs w:val="18"/>
          <w:lang w:val="en-US"/>
        </w:rPr>
        <w:pPrChange w:id="223" w:author="Шикаленко Юрий Николаевич" w:date="2025-06-26T15:37:00Z">
          <w:pPr/>
        </w:pPrChange>
      </w:pPr>
      <w:ins w:id="224" w:author="Шикаленко Юрий Николаевич" w:date="2025-06-26T15:38:00Z">
        <w:r>
          <w:rPr>
            <w:rFonts w:ascii="Courier New" w:hAnsi="Courier New" w:cs="Courier New"/>
            <w:sz w:val="18"/>
            <w:szCs w:val="18"/>
            <w:lang w:val="en-US"/>
          </w:rPr>
          <w:t>saveT</w:t>
        </w:r>
      </w:ins>
      <w:ins w:id="225" w:author="Шикаленко Юрий Николаевич" w:date="2025-06-26T15:39:00Z">
        <w:r>
          <w:rPr>
            <w:rFonts w:ascii="Courier New" w:hAnsi="Courier New" w:cs="Courier New"/>
            <w:sz w:val="18"/>
            <w:szCs w:val="18"/>
            <w:lang w:val="en-US"/>
          </w:rPr>
          <w:t>okens(accessToken, refreshToken, expiredInSeconds, state)</w:t>
        </w:r>
      </w:ins>
    </w:p>
    <w:p w:rsidR="00246AF8" w:rsidRPr="00A2382D" w:rsidRDefault="00246AF8" w:rsidP="00246AF8">
      <w:pPr>
        <w:rPr>
          <w:ins w:id="226" w:author="Шикаленко Юрий Николаевич" w:date="2025-06-26T15:40:00Z"/>
          <w:highlight w:val="yellow"/>
        </w:rPr>
      </w:pPr>
      <w:ins w:id="227" w:author="Шикаленко Юрий Николаевич" w:date="2025-06-26T15:40:00Z">
        <w:r w:rsidRPr="007D214B">
          <w:rPr>
            <w:highlight w:val="yellow"/>
          </w:rPr>
          <w:t>Внимание: Для всех последующих запросов,</w:t>
        </w:r>
        <w:r w:rsidRPr="008716FD">
          <w:rPr>
            <w:highlight w:val="yellow"/>
          </w:rPr>
          <w:t xml:space="preserve"> </w:t>
        </w:r>
        <w:r>
          <w:rPr>
            <w:highlight w:val="yellow"/>
          </w:rPr>
          <w:t xml:space="preserve">кроме </w:t>
        </w:r>
        <w:r w:rsidRPr="008716FD">
          <w:rPr>
            <w:color w:val="FF0000"/>
            <w:highlight w:val="yellow"/>
            <w:lang w:val="en-US"/>
          </w:rPr>
          <w:t>non</w:t>
        </w:r>
        <w:r w:rsidRPr="00746C3A">
          <w:rPr>
            <w:color w:val="FF0000"/>
            <w:highlight w:val="yellow"/>
          </w:rPr>
          <w:t>-</w:t>
        </w:r>
        <w:r w:rsidRPr="008716FD">
          <w:rPr>
            <w:color w:val="FF0000"/>
            <w:highlight w:val="yellow"/>
            <w:lang w:val="en-US"/>
          </w:rPr>
          <w:t>authorized</w:t>
        </w:r>
        <w:r w:rsidRPr="00746C3A">
          <w:rPr>
            <w:color w:val="FF0000"/>
            <w:highlight w:val="yellow"/>
          </w:rPr>
          <w:t>,</w:t>
        </w:r>
        <w:r w:rsidRPr="00746C3A">
          <w:rPr>
            <w:highlight w:val="yellow"/>
          </w:rPr>
          <w:t xml:space="preserve"> </w:t>
        </w:r>
        <w:r w:rsidRPr="007D214B">
          <w:rPr>
            <w:highlight w:val="yellow"/>
          </w:rPr>
          <w:t>необходимо добавлять в заголовки запросов заголовок:</w:t>
        </w:r>
      </w:ins>
    </w:p>
    <w:p w:rsidR="00246AF8" w:rsidRPr="007D214B" w:rsidRDefault="00246AF8" w:rsidP="00246AF8">
      <w:pPr>
        <w:shd w:val="clear" w:color="auto" w:fill="FFFFFE"/>
        <w:spacing w:line="270" w:lineRule="atLeast"/>
        <w:rPr>
          <w:ins w:id="228" w:author="Шикаленко Юрий Николаевич" w:date="2025-06-26T15:40:00Z"/>
          <w:rFonts w:ascii="Courier New" w:hAnsi="Courier New" w:cs="Courier New"/>
          <w:color w:val="000000"/>
          <w:sz w:val="18"/>
          <w:szCs w:val="18"/>
        </w:rPr>
      </w:pPr>
      <w:ins w:id="229" w:author="Шикаленко Юрий Николаевич" w:date="2025-06-26T15:40:00Z">
        <w:r w:rsidRPr="007D214B">
          <w:rPr>
            <w:rFonts w:ascii="Courier New" w:hAnsi="Courier New" w:cs="Courier New"/>
            <w:color w:val="000000"/>
            <w:sz w:val="18"/>
            <w:szCs w:val="18"/>
            <w:highlight w:val="yellow"/>
            <w:lang w:val="en-US"/>
          </w:rPr>
          <w:t>Authorization</w:t>
        </w:r>
        <w:r w:rsidRPr="007D214B">
          <w:rPr>
            <w:rFonts w:ascii="Courier New" w:hAnsi="Courier New" w:cs="Courier New"/>
            <w:color w:val="000000"/>
            <w:sz w:val="18"/>
            <w:szCs w:val="18"/>
            <w:highlight w:val="yellow"/>
          </w:rPr>
          <w:t xml:space="preserve">: </w:t>
        </w:r>
        <w:r w:rsidRPr="007D214B">
          <w:rPr>
            <w:rFonts w:ascii="Courier New" w:hAnsi="Courier New" w:cs="Courier New"/>
            <w:color w:val="000000"/>
            <w:sz w:val="18"/>
            <w:szCs w:val="18"/>
            <w:highlight w:val="yellow"/>
            <w:lang w:val="en-US"/>
          </w:rPr>
          <w:t>Bearer</w:t>
        </w:r>
        <w:r w:rsidRPr="007D214B">
          <w:rPr>
            <w:rFonts w:ascii="Courier New" w:hAnsi="Courier New" w:cs="Courier New"/>
            <w:color w:val="000000"/>
            <w:sz w:val="18"/>
            <w:szCs w:val="18"/>
            <w:highlight w:val="yellow"/>
          </w:rPr>
          <w:t xml:space="preserve"> </w:t>
        </w:r>
      </w:ins>
      <w:ins w:id="230" w:author="Шикаленко Юрий Николаевич" w:date="2025-06-26T15:41:00Z">
        <w:r w:rsidRPr="00246AF8">
          <w:rPr>
            <w:rFonts w:ascii="Courier New" w:hAnsi="Courier New" w:cs="Courier New"/>
            <w:color w:val="000000"/>
            <w:sz w:val="18"/>
            <w:szCs w:val="18"/>
            <w:highlight w:val="yellow"/>
            <w:rPrChange w:id="231" w:author="Шикаленко Юрий Николаевич" w:date="2025-06-26T15:4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iRPcaRRzDMLQ2QJgTC9jvzFWiKaAhzerUaJtAPkUPEm2GAh4IywqnWkt4hHoVge-V8UhOJr3sSuxht6I1tdIREQ</w:t>
        </w:r>
      </w:ins>
    </w:p>
    <w:p w:rsidR="00246AF8" w:rsidRDefault="00246AF8" w:rsidP="00246AF8">
      <w:pPr>
        <w:shd w:val="clear" w:color="auto" w:fill="FFFFFE"/>
        <w:spacing w:line="270" w:lineRule="atLeast"/>
        <w:rPr>
          <w:ins w:id="232" w:author="Шикаленко Юрий Николаевич" w:date="2025-06-26T15:40:00Z"/>
          <w:rFonts w:ascii="Courier New" w:hAnsi="Courier New" w:cs="Courier New"/>
          <w:color w:val="000000"/>
          <w:sz w:val="18"/>
          <w:szCs w:val="18"/>
        </w:rPr>
      </w:pPr>
      <w:ins w:id="233" w:author="Шикаленко Юрий Николаевич" w:date="2025-06-26T15:40:00Z">
        <w:r w:rsidRPr="007D214B">
          <w:rPr>
            <w:rFonts w:ascii="Courier New" w:hAnsi="Courier New" w:cs="Courier New"/>
            <w:color w:val="000000"/>
            <w:sz w:val="18"/>
            <w:szCs w:val="18"/>
          </w:rPr>
          <w:t>(</w:t>
        </w:r>
        <w:r>
          <w:rPr>
            <w:rFonts w:ascii="Courier New" w:hAnsi="Courier New" w:cs="Courier New"/>
            <w:color w:val="000000"/>
            <w:sz w:val="18"/>
            <w:szCs w:val="18"/>
          </w:rPr>
          <w:t xml:space="preserve">После ключевого слова </w:t>
        </w:r>
        <w:r>
          <w:rPr>
            <w:rFonts w:ascii="Courier New" w:hAnsi="Courier New" w:cs="Courier New"/>
            <w:color w:val="000000"/>
            <w:sz w:val="18"/>
            <w:szCs w:val="18"/>
            <w:lang w:val="en-US"/>
          </w:rPr>
          <w:t>Bearer</w:t>
        </w:r>
        <w:r>
          <w:rPr>
            <w:rFonts w:ascii="Courier New" w:hAnsi="Courier New" w:cs="Courier New"/>
            <w:color w:val="000000"/>
            <w:sz w:val="18"/>
            <w:szCs w:val="18"/>
          </w:rPr>
          <w:t xml:space="preserve"> должен следовать пробел, затем содержимое </w:t>
        </w:r>
      </w:ins>
      <w:ins w:id="234" w:author="Шикаленко Юрий Николаевич" w:date="2025-06-26T15:41:00Z">
        <w:r>
          <w:rPr>
            <w:rFonts w:ascii="Courier New" w:hAnsi="Courier New" w:cs="Courier New"/>
            <w:color w:val="000000"/>
            <w:sz w:val="18"/>
            <w:szCs w:val="18"/>
          </w:rPr>
          <w:t xml:space="preserve">сохраненного </w:t>
        </w:r>
        <w:r>
          <w:rPr>
            <w:rFonts w:ascii="Courier New" w:hAnsi="Courier New" w:cs="Courier New"/>
            <w:color w:val="000000"/>
            <w:sz w:val="18"/>
            <w:szCs w:val="18"/>
            <w:lang w:val="en-US"/>
          </w:rPr>
          <w:t>accessToken</w:t>
        </w:r>
      </w:ins>
      <w:bookmarkStart w:id="235" w:name="_GoBack"/>
      <w:bookmarkEnd w:id="235"/>
      <w:ins w:id="236" w:author="Шикаленко Юрий Николаевич" w:date="2025-06-26T15:40:00Z">
        <w:r>
          <w:rPr>
            <w:rFonts w:ascii="Courier New" w:hAnsi="Courier New" w:cs="Courier New"/>
            <w:color w:val="000000"/>
            <w:sz w:val="18"/>
            <w:szCs w:val="18"/>
          </w:rPr>
          <w:t>)</w:t>
        </w:r>
      </w:ins>
    </w:p>
    <w:p w:rsidR="00FB7DE9" w:rsidRPr="00246AF8" w:rsidRDefault="00FB7DE9" w:rsidP="00FB7DE9">
      <w:pPr>
        <w:rPr>
          <w:rFonts w:ascii="Courier New" w:hAnsi="Courier New" w:cs="Courier New"/>
          <w:sz w:val="18"/>
          <w:szCs w:val="18"/>
          <w:rPrChange w:id="237" w:author="Шикаленко Юрий Николаевич" w:date="2025-06-26T15:40:00Z">
            <w:rPr/>
          </w:rPrChange>
        </w:rPr>
        <w:pPrChange w:id="238" w:author="Шикаленко Юрий Николаевич" w:date="2025-06-26T15:37:00Z">
          <w:pPr/>
        </w:pPrChange>
      </w:pPr>
    </w:p>
    <w:p w:rsidR="008E43A6" w:rsidRPr="00FB7DE9" w:rsidRDefault="008E43A6" w:rsidP="008E43A6">
      <w:pPr>
        <w:pStyle w:val="a5"/>
        <w:numPr>
          <w:ilvl w:val="0"/>
          <w:numId w:val="2"/>
        </w:numPr>
        <w:rPr>
          <w:vanish/>
          <w:lang w:val="en-US"/>
          <w:rPrChange w:id="239" w:author="Шикаленко Юрий Николаевич" w:date="2025-06-26T15:32:00Z">
            <w:rPr>
              <w:vanish/>
            </w:rPr>
          </w:rPrChange>
        </w:rPr>
      </w:pPr>
    </w:p>
    <w:p w:rsidR="008E43A6" w:rsidRPr="00FB7DE9" w:rsidRDefault="008E43A6" w:rsidP="008E43A6">
      <w:pPr>
        <w:pStyle w:val="a5"/>
        <w:numPr>
          <w:ilvl w:val="0"/>
          <w:numId w:val="2"/>
        </w:numPr>
        <w:rPr>
          <w:vanish/>
          <w:lang w:val="en-US"/>
          <w:rPrChange w:id="240" w:author="Шикаленко Юрий Николаевич" w:date="2025-06-26T15:32:00Z">
            <w:rPr>
              <w:vanish/>
            </w:rPr>
          </w:rPrChange>
        </w:rPr>
      </w:pPr>
    </w:p>
    <w:p w:rsidR="008E43A6" w:rsidRPr="00FB7DE9" w:rsidRDefault="008E43A6" w:rsidP="008E43A6">
      <w:pPr>
        <w:pStyle w:val="a5"/>
        <w:numPr>
          <w:ilvl w:val="1"/>
          <w:numId w:val="2"/>
        </w:numPr>
        <w:rPr>
          <w:vanish/>
          <w:lang w:val="en-US"/>
          <w:rPrChange w:id="241" w:author="Шикаленко Юрий Николаевич" w:date="2025-06-26T15:32:00Z">
            <w:rPr>
              <w:vanish/>
            </w:rPr>
          </w:rPrChange>
        </w:rPr>
      </w:pPr>
    </w:p>
    <w:p w:rsidR="009C07F5" w:rsidRDefault="009C07F5" w:rsidP="008E43A6">
      <w:pPr>
        <w:pStyle w:val="3"/>
        <w:numPr>
          <w:ilvl w:val="1"/>
          <w:numId w:val="2"/>
        </w:numPr>
        <w:rPr>
          <w:ins w:id="242" w:author="Шикаленко Юрий Николаевич" w:date="2025-05-14T10:19:00Z"/>
          <w:lang w:val="en-US"/>
        </w:rPr>
      </w:pPr>
      <w:ins w:id="243" w:author="Шикаленко Юрий Николаевич" w:date="2025-05-14T09:53:00Z">
        <w:r>
          <w:t>Получение</w:t>
        </w:r>
        <w:r w:rsidRPr="009C07F5">
          <w:rPr>
            <w:lang w:val="en-US"/>
            <w:rPrChange w:id="244" w:author="Шикаленко Юрий Николаевич" w:date="2025-05-14T09:54:00Z">
              <w:rPr/>
            </w:rPrChange>
          </w:rPr>
          <w:t xml:space="preserve"> </w:t>
        </w:r>
      </w:ins>
      <w:ins w:id="245" w:author="Шикаленко Юрий Николаевич" w:date="2025-05-14T09:54:00Z">
        <w:r>
          <w:rPr>
            <w:lang w:val="en-US"/>
          </w:rPr>
          <w:t xml:space="preserve">api-map </w:t>
        </w:r>
        <w:r w:rsidRPr="009C07F5">
          <w:rPr>
            <w:lang w:val="en-US"/>
            <w:rPrChange w:id="246" w:author="Шикаленко Юрий Николаевич" w:date="2025-05-14T09:54:00Z">
              <w:rPr/>
            </w:rPrChange>
          </w:rPr>
          <w:t>(</w:t>
        </w:r>
        <w:r w:rsidRPr="008716FD">
          <w:rPr>
            <w:color w:val="FF0000"/>
            <w:lang w:val="en-US"/>
          </w:rPr>
          <w:t>non</w:t>
        </w:r>
        <w:r w:rsidRPr="009C07F5">
          <w:rPr>
            <w:color w:val="FF0000"/>
            <w:lang w:val="en-US"/>
            <w:rPrChange w:id="247" w:author="Шикаленко Юрий Николаевич" w:date="2025-05-14T09:54:00Z">
              <w:rPr>
                <w:color w:val="FF0000"/>
              </w:rPr>
            </w:rPrChange>
          </w:rPr>
          <w:t>-</w:t>
        </w:r>
        <w:r w:rsidRPr="008716FD">
          <w:rPr>
            <w:color w:val="FF0000"/>
            <w:lang w:val="en-US"/>
          </w:rPr>
          <w:t>authorized</w:t>
        </w:r>
        <w:r w:rsidRPr="009C07F5">
          <w:rPr>
            <w:lang w:val="en-US"/>
            <w:rPrChange w:id="248" w:author="Шикаленко Юрий Николаевич" w:date="2025-05-14T09:54:00Z">
              <w:rPr/>
            </w:rPrChange>
          </w:rPr>
          <w:t>) (</w:t>
        </w:r>
        <w:r w:rsidRPr="008716FD">
          <w:rPr>
            <w:color w:val="FF0000"/>
            <w:lang w:val="en-US"/>
          </w:rPr>
          <w:t>authorized</w:t>
        </w:r>
        <w:r w:rsidRPr="009C07F5">
          <w:rPr>
            <w:lang w:val="en-US"/>
            <w:rPrChange w:id="249" w:author="Шикаленко Юрий Николаевич" w:date="2025-05-14T09:54:00Z">
              <w:rPr/>
            </w:rPrChange>
          </w:rPr>
          <w:t>)</w:t>
        </w:r>
      </w:ins>
    </w:p>
    <w:p w:rsidR="007170DB" w:rsidRPr="007170DB" w:rsidRDefault="007170DB">
      <w:pPr>
        <w:rPr>
          <w:ins w:id="250" w:author="Шикаленко Юрий Николаевич" w:date="2025-05-14T09:54:00Z"/>
          <w:lang w:val="en-US"/>
          <w:rPrChange w:id="251" w:author="Шикаленко Юрий Николаевич" w:date="2025-05-14T10:19:00Z">
            <w:rPr>
              <w:ins w:id="252" w:author="Шикаленко Юрий Николаевич" w:date="2025-05-14T09:54:00Z"/>
              <w:lang w:val="en-US"/>
            </w:rPr>
          </w:rPrChange>
        </w:rPr>
        <w:pPrChange w:id="253" w:author="Шикаленко Юрий Николаевич" w:date="2025-05-14T10:19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</w:p>
    <w:p w:rsidR="009C07F5" w:rsidRPr="009C07F5" w:rsidRDefault="009C07F5" w:rsidP="009C07F5">
      <w:pPr>
        <w:rPr>
          <w:ins w:id="254" w:author="Шикаленко Юрий Николаевич" w:date="2025-05-14T09:55:00Z"/>
          <w:lang w:val="en-US"/>
        </w:rPr>
      </w:pPr>
      <w:ins w:id="255" w:author="Шикаленко Юрий Николаевич" w:date="2025-05-14T09:55:00Z">
        <w:r w:rsidRPr="009C07F5">
          <w:rPr>
            <w:lang w:val="en-US"/>
          </w:rPr>
          <w:t>Метод: GET</w:t>
        </w:r>
      </w:ins>
    </w:p>
    <w:p w:rsidR="009C07F5" w:rsidRDefault="009C07F5">
      <w:pPr>
        <w:rPr>
          <w:ins w:id="256" w:author="Шикаленко Юрий Николаевич" w:date="2025-05-14T09:55:00Z"/>
          <w:lang w:val="en-US"/>
        </w:rPr>
        <w:pPrChange w:id="257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258" w:author="Шикаленко Юрий Николаевич" w:date="2025-05-14T09:55:00Z">
        <w:r w:rsidRPr="009C07F5">
          <w:rPr>
            <w:lang w:val="en-US"/>
          </w:rPr>
          <w:t xml:space="preserve">URL: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9C07F5">
          <w:rPr>
            <w:lang w:val="en-US"/>
          </w:rPr>
          <w:instrText>http://</w:instrText>
        </w:r>
        <w:r>
          <w:rPr>
            <w:lang w:val="en-US"/>
          </w:rPr>
          <w:instrText xml:space="preserve">localhost:8189/spectrum-core/api-map" </w:instrText>
        </w:r>
        <w:r>
          <w:rPr>
            <w:lang w:val="en-US"/>
          </w:rPr>
          <w:fldChar w:fldCharType="separate"/>
        </w:r>
        <w:r w:rsidRPr="00AC1E34">
          <w:rPr>
            <w:rStyle w:val="a8"/>
            <w:lang w:val="en-US"/>
          </w:rPr>
          <w:t>http://localhost:8189/spectrum-core/api-map</w:t>
        </w:r>
        <w:r>
          <w:rPr>
            <w:lang w:val="en-US"/>
          </w:rPr>
          <w:fldChar w:fldCharType="end"/>
        </w:r>
      </w:ins>
    </w:p>
    <w:p w:rsidR="009C07F5" w:rsidRDefault="009C07F5">
      <w:pPr>
        <w:rPr>
          <w:ins w:id="259" w:author="Шикаленко Юрий Николаевич" w:date="2025-05-14T09:56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pPrChange w:id="260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261" w:author="Шикаленко Юрий Николаевич" w:date="2025-05-14T09:55:00Z">
        <w:r w:rsidRPr="006A7A24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Ответ</w:t>
        </w:r>
        <w:r w:rsidRPr="006A7A24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 application/json</w:t>
        </w:r>
      </w:ins>
    </w:p>
    <w:p w:rsidR="009C07F5" w:rsidRDefault="009C07F5">
      <w:pPr>
        <w:rPr>
          <w:ins w:id="262" w:author="Шикаленко Юрий Николаевич" w:date="2025-05-14T09:56:00Z"/>
          <w:lang w:val="en-US"/>
        </w:rPr>
        <w:pPrChange w:id="263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264" w:author="Шикаленко Юрий Николаевич" w:date="2025-05-14T09:56:00Z">
        <w:r w:rsidRPr="003E0823">
          <w:rPr>
            <w:lang w:val="en-US"/>
          </w:rPr>
          <w:t>(</w:t>
        </w:r>
        <w:r w:rsidRPr="008716FD">
          <w:rPr>
            <w:color w:val="FF0000"/>
            <w:lang w:val="en-US"/>
          </w:rPr>
          <w:t>non</w:t>
        </w:r>
        <w:r w:rsidRPr="003E0823">
          <w:rPr>
            <w:color w:val="FF0000"/>
            <w:lang w:val="en-US"/>
          </w:rPr>
          <w:t>-</w:t>
        </w:r>
        <w:r w:rsidRPr="008716FD">
          <w:rPr>
            <w:color w:val="FF0000"/>
            <w:lang w:val="en-US"/>
          </w:rPr>
          <w:t>authorized</w:t>
        </w:r>
        <w:r w:rsidRPr="003E0823">
          <w:rPr>
            <w:lang w:val="en-US"/>
          </w:rPr>
          <w:t>)</w:t>
        </w:r>
      </w:ins>
    </w:p>
    <w:p w:rsidR="009C07F5" w:rsidRPr="009C07F5" w:rsidRDefault="009C07F5" w:rsidP="009C07F5">
      <w:pPr>
        <w:shd w:val="clear" w:color="auto" w:fill="FFFFFE"/>
        <w:spacing w:after="0" w:line="270" w:lineRule="atLeast"/>
        <w:rPr>
          <w:ins w:id="265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66" w:author="Шикаленко Юрий Николаевич" w:date="2025-05-14T09:56:00Z">
            <w:rPr>
              <w:ins w:id="267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68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69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9C07F5" w:rsidRPr="009C07F5" w:rsidRDefault="009C07F5" w:rsidP="009C07F5">
      <w:pPr>
        <w:shd w:val="clear" w:color="auto" w:fill="FFFFFE"/>
        <w:spacing w:after="0" w:line="270" w:lineRule="atLeast"/>
        <w:rPr>
          <w:ins w:id="270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1" w:author="Шикаленко Юрий Николаевич" w:date="2025-05-14T09:56:00Z">
            <w:rPr>
              <w:ins w:id="272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3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4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9C07F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75" w:author="Шикаленко Юрий Николаевич" w:date="2025-05-14T09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"version"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6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9C07F5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77" w:author="Шикаленко Юрий Николаевич" w:date="2025-05-14T09:5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"1.0.0"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8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9C07F5" w:rsidRPr="009C07F5" w:rsidRDefault="009C07F5" w:rsidP="009C07F5">
      <w:pPr>
        <w:shd w:val="clear" w:color="auto" w:fill="FFFFFE"/>
        <w:spacing w:after="0" w:line="270" w:lineRule="atLeast"/>
        <w:rPr>
          <w:ins w:id="279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0" w:author="Шикаленко Юрий Николаевич" w:date="2025-05-14T09:56:00Z">
            <w:rPr>
              <w:ins w:id="281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2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3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9C07F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84" w:author="Шикаленко Юрий Николаевич" w:date="2025-05-14T09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"login"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5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9C07F5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val="en-US" w:eastAsia="ru-RU"/>
            <w:rPrChange w:id="286" w:author="Шикаленко Юрий Николаевич" w:date="2025-05-14T09:56:00Z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</w:rPrChange>
          </w:rPr>
          <w:t>null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7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9C07F5" w:rsidRPr="009C07F5" w:rsidRDefault="009C07F5" w:rsidP="009C07F5">
      <w:pPr>
        <w:shd w:val="clear" w:color="auto" w:fill="FFFFFE"/>
        <w:spacing w:after="0" w:line="270" w:lineRule="atLeast"/>
        <w:rPr>
          <w:ins w:id="288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9" w:author="Шикаленко Юрий Николаевич" w:date="2025-05-14T09:56:00Z">
            <w:rPr>
              <w:ins w:id="290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1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2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9C07F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93" w:author="Шикаленко Юрий Николаевич" w:date="2025-05-14T09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"roles"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4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[],</w:t>
        </w:r>
      </w:ins>
    </w:p>
    <w:p w:rsidR="009C07F5" w:rsidRPr="009C07F5" w:rsidRDefault="009C07F5" w:rsidP="009C07F5">
      <w:pPr>
        <w:shd w:val="clear" w:color="auto" w:fill="FFFFFE"/>
        <w:spacing w:after="0" w:line="270" w:lineRule="atLeast"/>
        <w:rPr>
          <w:ins w:id="295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6" w:author="Шикаленко Юрий Николаевич" w:date="2025-05-14T09:56:00Z">
            <w:rPr>
              <w:ins w:id="297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8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9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9C07F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00" w:author="Шикаленко Юрий Николаевич" w:date="2025-05-14T09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"apiMap"</w:t>
        </w:r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01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9C07F5" w:rsidRPr="00184EA2" w:rsidRDefault="009C07F5" w:rsidP="009C07F5">
      <w:pPr>
        <w:shd w:val="clear" w:color="auto" w:fill="FFFFFE"/>
        <w:spacing w:after="0" w:line="270" w:lineRule="atLeast"/>
        <w:rPr>
          <w:ins w:id="302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03" w:author="Шикаленко Юрий Николаевич" w:date="2025-05-20T17:40:00Z">
            <w:rPr>
              <w:ins w:id="304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05" w:author="Шикаленко Юрий Николаевич" w:date="2025-05-14T09:56:00Z">
        <w:r w:rsidRPr="009C07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06" w:author="Шикаленко Юрий Николаевич" w:date="2025-05-14T09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07" w:author="Шикаленко Юрий Николаевич" w:date="2025-05-20T17:40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"POST_AUTH"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08" w:author="Шикаленко Юрий Николаевич" w:date="2025-05-20T17:4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09" w:author="Шикаленко Юрий Николаевич" w:date="2025-05-20T17:40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"/auth"</w:t>
        </w:r>
      </w:ins>
    </w:p>
    <w:p w:rsidR="009C07F5" w:rsidRPr="00184EA2" w:rsidRDefault="009C07F5" w:rsidP="009C07F5">
      <w:pPr>
        <w:shd w:val="clear" w:color="auto" w:fill="FFFFFE"/>
        <w:spacing w:after="0" w:line="270" w:lineRule="atLeast"/>
        <w:rPr>
          <w:ins w:id="310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1" w:author="Шикаленко Юрий Николаевич" w:date="2025-05-20T17:40:00Z">
            <w:rPr>
              <w:ins w:id="312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3" w:author="Шикаленко Юрий Николаевич" w:date="2025-05-14T09:56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4" w:author="Шикаленко Юрий Николаевич" w:date="2025-05-20T17:4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}</w:t>
        </w:r>
      </w:ins>
    </w:p>
    <w:p w:rsidR="009C07F5" w:rsidRPr="00184EA2" w:rsidRDefault="009C07F5" w:rsidP="009C07F5">
      <w:pPr>
        <w:shd w:val="clear" w:color="auto" w:fill="FFFFFE"/>
        <w:spacing w:after="0" w:line="270" w:lineRule="atLeast"/>
        <w:rPr>
          <w:ins w:id="315" w:author="Шикаленко Юрий Николаевич" w:date="2025-05-14T09:5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6" w:author="Шикаленко Юрий Николаевич" w:date="2025-05-20T17:40:00Z">
            <w:rPr>
              <w:ins w:id="317" w:author="Шикаленко Юрий Николаевич" w:date="2025-05-14T09:5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8" w:author="Шикаленко Юрий Николаевич" w:date="2025-05-14T09:56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9" w:author="Шикаленко Юрий Николаевич" w:date="2025-05-20T17:4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</w:t>
        </w:r>
      </w:ins>
    </w:p>
    <w:p w:rsidR="009C07F5" w:rsidRDefault="009C07F5">
      <w:pPr>
        <w:rPr>
          <w:ins w:id="320" w:author="Шикаленко Юрий Николаевич" w:date="2025-05-14T09:56:00Z"/>
          <w:lang w:val="en-US"/>
        </w:rPr>
        <w:pPrChange w:id="321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</w:p>
    <w:p w:rsidR="009C07F5" w:rsidRDefault="009C07F5">
      <w:pPr>
        <w:rPr>
          <w:ins w:id="322" w:author="Шикаленко Юрий Николаевич" w:date="2025-05-14T09:56:00Z"/>
          <w:lang w:val="en-US"/>
        </w:rPr>
        <w:pPrChange w:id="323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324" w:author="Шикаленко Юрий Николаевич" w:date="2025-05-14T09:56:00Z">
        <w:r w:rsidRPr="003E0823">
          <w:rPr>
            <w:lang w:val="en-US"/>
          </w:rPr>
          <w:t>(</w:t>
        </w:r>
        <w:r w:rsidRPr="008716FD">
          <w:rPr>
            <w:color w:val="FF0000"/>
            <w:lang w:val="en-US"/>
          </w:rPr>
          <w:t>authorized</w:t>
        </w:r>
        <w:r w:rsidRPr="003E0823">
          <w:rPr>
            <w:lang w:val="en-US"/>
          </w:rPr>
          <w:t>)</w:t>
        </w:r>
      </w:ins>
    </w:p>
    <w:p w:rsidR="009C07F5" w:rsidRDefault="009C07F5">
      <w:pPr>
        <w:rPr>
          <w:ins w:id="325" w:author="Шикаленко Юрий Николаевич" w:date="2025-05-14T09:59:00Z"/>
          <w:lang w:val="en-US"/>
        </w:rPr>
        <w:pPrChange w:id="326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327" w:author="Шикаленко Юрий Николаевич" w:date="2025-05-14T09:58:00Z">
        <w:r>
          <w:rPr>
            <w:lang w:val="en-US"/>
          </w:rPr>
          <w:t>Role: ROLE_USER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28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29" w:author="Шикаленко Юрий Николаевич" w:date="2025-06-17T12:35:00Z">
            <w:rPr>
              <w:ins w:id="330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31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32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33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34" w:author="Шикаленко Юрий Николаевич" w:date="2025-06-17T12:35:00Z">
            <w:rPr>
              <w:ins w:id="335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36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37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38" w:author="Шикаленко Юрий Николаевич" w:date="2025-06-17T12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"version"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39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40" w:author="Шикаленко Юрий Николаевич" w:date="2025-06-17T12:3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"1.0.0"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1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42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43" w:author="Шикаленко Юрий Николаевич" w:date="2025-06-17T12:35:00Z">
            <w:rPr>
              <w:ins w:id="344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45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6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47" w:author="Шикаленко Юрий Николаевич" w:date="2025-06-17T12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"login"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8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49" w:author="Шикаленко Юрий Николаевич" w:date="2025-06-17T12:3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"peter"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50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51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52" w:author="Шикаленко Юрий Николаевич" w:date="2025-06-17T12:35:00Z">
            <w:rPr>
              <w:ins w:id="353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54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55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56" w:author="Шикаленко Юрий Николаевич" w:date="2025-06-17T12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"roles"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57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[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58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59" w:author="Шикаленко Юрий Николаевич" w:date="2025-06-17T12:35:00Z">
            <w:rPr>
              <w:ins w:id="360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1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2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63" w:author="Шикаленко Юрий Николаевич" w:date="2025-06-17T12:3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"ROLE_USER"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64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5" w:author="Шикаленко Юрий Николаевич" w:date="2025-06-17T12:36:00Z">
            <w:rPr>
              <w:ins w:id="366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7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8" w:author="Шикаленко Юрий Николаевич" w:date="2025-06-17T12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lastRenderedPageBreak/>
          <w:t>    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9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],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70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1" w:author="Шикаленко Юрий Николаевич" w:date="2025-06-17T12:36:00Z">
            <w:rPr>
              <w:ins w:id="372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3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4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5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"apiMap"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6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77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8" w:author="Шикаленко Юрий Николаевич" w:date="2025-06-17T12:36:00Z">
            <w:rPr>
              <w:ins w:id="379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0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1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2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"GET_VERSION"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3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4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"/version"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5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86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7" w:author="Шикаленко Юрий Николаевич" w:date="2025-06-17T12:36:00Z">
            <w:rPr>
              <w:ins w:id="388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9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0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1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"GET_VERSION_DB"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2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3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"/version/db"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4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395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96" w:author="Шикаленко Юрий Николаевич" w:date="2025-06-17T12:36:00Z">
            <w:rPr>
              <w:ins w:id="397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8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9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00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"GET_CURRENT_USER_LOGIN"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1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2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"/info"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3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04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05" w:author="Шикаленко Юрий Николаевич" w:date="2025-06-17T12:36:00Z">
            <w:rPr>
              <w:ins w:id="406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07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8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09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"GET_CURRENT_USER_ORGANIZATION"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10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11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"/organization"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12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13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14" w:author="Шикаленко Юрий Николаевич" w:date="2025-06-17T12:36:00Z">
            <w:rPr>
              <w:ins w:id="415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16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17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18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"GET_ORGANIZATION_BY_ID"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19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20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"/organization/{organization_id}"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21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22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23" w:author="Шикаленко Юрий Николаевич" w:date="2025-06-17T12:36:00Z">
            <w:rPr>
              <w:ins w:id="424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25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26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27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"GET_CURRENT_USER_INFO"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28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29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30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31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32" w:author="Шикаленко Юрий Николаевич" w:date="2025-06-17T12:36:00Z">
            <w:rPr>
              <w:ins w:id="433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34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35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36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"POST_ANKETA_DATA"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37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38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"/claim/anketa/data"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39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40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41" w:author="Шикаленко Юрий Николаевич" w:date="2025-06-17T12:36:00Z">
            <w:rPr>
              <w:ins w:id="442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43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44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45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"POST_ANKETA_XML"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46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47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"/claim/anketa"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48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49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50" w:author="Шикаленко Юрий Николаевич" w:date="2025-06-17T12:36:00Z">
            <w:rPr>
              <w:ins w:id="451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52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53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54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"GET_IDENTITY_TYPES_LIST"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55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56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"/identity_type"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57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58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59" w:author="Шикаленко Юрий Николаевич" w:date="2025-06-17T12:36:00Z">
            <w:rPr>
              <w:ins w:id="460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61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62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63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"GET_IDENTITY_TYPE_BY_ID"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64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65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"/identity_type/{identity_type_id}"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66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67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68" w:author="Шикаленко Юрий Николаевич" w:date="2025-06-17T12:36:00Z">
            <w:rPr>
              <w:ins w:id="469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70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71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72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"GET_CLAIM_LIST"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73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74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75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76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77" w:author="Шикаленко Юрий Николаевич" w:date="2025-06-17T12:36:00Z">
            <w:rPr>
              <w:ins w:id="478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79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80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81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"GET_CLAIM_BY_ID"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82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83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"/claim/{claim_id}"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84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B453D6" w:rsidRDefault="00B453D6" w:rsidP="00B453D6">
      <w:pPr>
        <w:shd w:val="clear" w:color="auto" w:fill="FFFFFE"/>
        <w:spacing w:after="0" w:line="270" w:lineRule="atLeast"/>
        <w:rPr>
          <w:ins w:id="485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86" w:author="Шикаленко Юрий Николаевич" w:date="2025-06-17T12:36:00Z">
            <w:rPr>
              <w:ins w:id="487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88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89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90" w:author="Шикаленко Юрий Николаевич" w:date="2025-06-17T12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"PATCH_ANKETA_XML"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91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92" w:author="Шикаленко Юрий Николаевич" w:date="2025-06-17T12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"/claim/anketa/{claim_id}"</w:t>
        </w:r>
      </w:ins>
    </w:p>
    <w:p w:rsidR="00B453D6" w:rsidRPr="00B469DB" w:rsidRDefault="00B453D6" w:rsidP="00B453D6">
      <w:pPr>
        <w:shd w:val="clear" w:color="auto" w:fill="FFFFFE"/>
        <w:spacing w:after="0" w:line="270" w:lineRule="atLeast"/>
        <w:rPr>
          <w:ins w:id="493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94" w:author="Шикаленко Юрий Николаевич" w:date="2025-06-23T12:43:00Z">
            <w:rPr>
              <w:ins w:id="495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96" w:author="Шикаленко Юрий Николаевич" w:date="2025-06-17T12:35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97" w:author="Шикаленко Юрий Николаевич" w:date="2025-06-17T12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69D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98" w:author="Шикаленко Юрий Николаевич" w:date="2025-06-23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</w:t>
        </w:r>
      </w:ins>
    </w:p>
    <w:p w:rsidR="00B453D6" w:rsidRPr="00B469DB" w:rsidRDefault="00B453D6" w:rsidP="00B453D6">
      <w:pPr>
        <w:shd w:val="clear" w:color="auto" w:fill="FFFFFE"/>
        <w:spacing w:after="0" w:line="270" w:lineRule="atLeast"/>
        <w:rPr>
          <w:ins w:id="499" w:author="Шикаленко Юрий Николаевич" w:date="2025-06-17T12:3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00" w:author="Шикаленко Юрий Николаевич" w:date="2025-06-23T12:43:00Z">
            <w:rPr>
              <w:ins w:id="501" w:author="Шикаленко Юрий Николаевич" w:date="2025-06-17T12:3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02" w:author="Шикаленко Юрий Николаевич" w:date="2025-06-17T12:35:00Z">
        <w:r w:rsidRPr="00B469D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03" w:author="Шикаленко Юрий Николаевич" w:date="2025-06-23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04" w:author="Шикаленко Юрий Николаевич" w:date="2025-06-06T15:3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05" w:author="Шикаленко Юрий Николаевич" w:date="2025-06-06T15:33:00Z">
            <w:rPr>
              <w:ins w:id="506" w:author="Шикаленко Юрий Николаевич" w:date="2025-06-06T15:3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</w:p>
    <w:p w:rsidR="009C07F5" w:rsidRDefault="009C07F5">
      <w:pPr>
        <w:rPr>
          <w:ins w:id="507" w:author="Шикаленко Юрий Николаевич" w:date="2025-05-14T09:59:00Z"/>
          <w:lang w:val="en-US"/>
        </w:rPr>
        <w:pPrChange w:id="508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509" w:author="Шикаленко Юрий Николаевич" w:date="2025-05-14T09:59:00Z">
        <w:r>
          <w:rPr>
            <w:lang w:val="en-US"/>
          </w:rPr>
          <w:t>Role: ROLE_ADMIN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10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11" w:author="Шикаленко Юрий Николаевич" w:date="2025-06-06T15:36:00Z">
            <w:rPr>
              <w:ins w:id="512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13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1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15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16" w:author="Шикаленко Юрий Николаевич" w:date="2025-06-06T15:36:00Z">
            <w:rPr>
              <w:ins w:id="517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18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1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20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"version"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2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22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"1.0.0"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2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24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25" w:author="Шикаленко Юрий Николаевич" w:date="2025-06-06T15:36:00Z">
            <w:rPr>
              <w:ins w:id="526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27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28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29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"login"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3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31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"admin6"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3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33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34" w:author="Шикаленко Юрий Николаевич" w:date="2025-06-06T15:36:00Z">
            <w:rPr>
              <w:ins w:id="535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36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3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38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3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[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40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41" w:author="Шикаленко Юрий Николаевич" w:date="2025-06-06T15:36:00Z">
            <w:rPr>
              <w:ins w:id="542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43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4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45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"ROLE_ADMIN"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46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47" w:author="Шикаленко Юрий Николаевич" w:date="2025-06-06T15:36:00Z">
            <w:rPr>
              <w:ins w:id="548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49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5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],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51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52" w:author="Шикаленко Юрий Николаевич" w:date="2025-06-06T15:36:00Z">
            <w:rPr>
              <w:ins w:id="553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54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5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56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"apiMap"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5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58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59" w:author="Шикаленко Юрий Николаевич" w:date="2025-06-06T15:36:00Z">
            <w:rPr>
              <w:ins w:id="560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61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6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63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"GET_VERSION"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6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65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"/version"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66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67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68" w:author="Шикаленко Юрий Николаевич" w:date="2025-06-06T15:36:00Z">
            <w:rPr>
              <w:ins w:id="569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70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7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72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"GET_VERSION_DB"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7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74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"/version/db"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7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76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77" w:author="Шикаленко Юрий Николаевич" w:date="2025-06-06T15:36:00Z">
            <w:rPr>
              <w:ins w:id="578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79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8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81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"GET_CURRENT_USER_LOGIN"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8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83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"/info"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8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85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86" w:author="Шикаленко Юрий Николаевич" w:date="2025-06-06T15:36:00Z">
            <w:rPr>
              <w:ins w:id="587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88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8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90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"GET_CURRENT_USER_ORGANIZATION"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9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592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"/organization"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9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594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595" w:author="Шикаленко Юрий Николаевич" w:date="2025-06-06T15:36:00Z">
            <w:rPr>
              <w:ins w:id="596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597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598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599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"GET_ORGANIZATION_BY_ID"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0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01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"/organization/{organization_id}"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0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03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04" w:author="Шикаленко Юрий Николаевич" w:date="2025-06-06T15:36:00Z">
            <w:rPr>
              <w:ins w:id="605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06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0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08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"GET_CURRENT_USER_INFO"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0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10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1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12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13" w:author="Шикаленко Юрий Николаевич" w:date="2025-06-06T15:36:00Z">
            <w:rPr>
              <w:ins w:id="614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15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16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17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"GET_USER_ROLES_LIST"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18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19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"/userroles/allroles"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2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21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22" w:author="Шикаленко Юрий Николаевич" w:date="2025-06-06T15:36:00Z">
            <w:rPr>
              <w:ins w:id="623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24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2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26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"GET_USER_ROLES"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2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28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2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30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31" w:author="Шикаленко Юрий Николаевич" w:date="2025-06-06T15:36:00Z">
            <w:rPr>
              <w:ins w:id="632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33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3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35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"GET_USER_ROLES_BY_USER_ID"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36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37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"/userroles/{user_id}"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38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39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40" w:author="Шикаленко Юрий Николаевич" w:date="2025-06-06T15:36:00Z">
            <w:rPr>
              <w:ins w:id="641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42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4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44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"PUT_USER_ROLES"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4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46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"/userroles"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4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48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49" w:author="Шикаленко Юрий Николаевич" w:date="2025-06-06T15:36:00Z">
            <w:rPr>
              <w:ins w:id="650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51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5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53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"POST_ANKETA_DATA"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5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55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"/claim/anketa/data"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56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57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58" w:author="Шикаленко Юрий Николаевич" w:date="2025-06-06T15:36:00Z">
            <w:rPr>
              <w:ins w:id="659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60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6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62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"POST_ANKETA_XML"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6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64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"/claim/anketa"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6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66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67" w:author="Шикаленко Юрий Николаевич" w:date="2025-06-06T15:36:00Z">
            <w:rPr>
              <w:ins w:id="668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69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7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71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"GET_IDENTITY_TYPES_LIST"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7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73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"/identity_type"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74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75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76" w:author="Шикаленко Юрий Николаевич" w:date="2025-06-06T15:36:00Z">
            <w:rPr>
              <w:ins w:id="677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78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79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80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"GET_IDENTITY_TYPE_BY_ID"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81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82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"/identity_type/{identity_type_id}"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83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684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685" w:author="Шикаленко Юрий Николаевич" w:date="2025-06-06T15:36:00Z">
            <w:rPr>
              <w:ins w:id="686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687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88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89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"GET_CLAIM_LIST"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90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91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92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453D6" w:rsidRPr="00006E67" w:rsidRDefault="00AE3BE8" w:rsidP="00B453D6">
      <w:pPr>
        <w:shd w:val="clear" w:color="auto" w:fill="FFFFFE"/>
        <w:spacing w:after="0" w:line="270" w:lineRule="atLeast"/>
        <w:rPr>
          <w:ins w:id="693" w:author="Шикаленко Юрий Николаевич" w:date="2025-06-17T12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ins w:id="694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95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E3BE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696" w:author="Шикаленко Юрий Николаевич" w:date="2025-06-06T15:3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"GET_CLAIM_BY_ID"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697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AE3BE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698" w:author="Шикаленко Юрий Николаевич" w:date="2025-06-06T15:3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"/claim/{claim_id}"</w:t>
        </w:r>
      </w:ins>
      <w:ins w:id="699" w:author="Шикаленко Юрий Николаевич" w:date="2025-06-17T12:36:00Z">
        <w:r w:rsidR="00B453D6"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,</w:t>
        </w:r>
      </w:ins>
    </w:p>
    <w:p w:rsidR="00AE3BE8" w:rsidRPr="00AE3BE8" w:rsidRDefault="00B453D6" w:rsidP="00B453D6">
      <w:pPr>
        <w:shd w:val="clear" w:color="auto" w:fill="FFFFFE"/>
        <w:spacing w:after="0" w:line="270" w:lineRule="atLeast"/>
        <w:rPr>
          <w:ins w:id="700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701" w:author="Шикаленко Юрий Николаевич" w:date="2025-06-06T15:36:00Z">
            <w:rPr>
              <w:ins w:id="702" w:author="Шикаленко Юрий Николаевич" w:date="2025-06-06T15:3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703" w:author="Шикаленко Юрий Николаевич" w:date="2025-06-17T12:36:00Z"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    </w:t>
        </w:r>
        <w:r w:rsidRPr="00006E67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"PATCH_ANKETA_XML"</w:t>
        </w:r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: </w:t>
        </w:r>
        <w:r w:rsidRPr="00006E67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t>"/claim/anketa/{claim_id}"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704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705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706" w:author="Шикаленко Юрий Николаевич" w:date="2025-06-06T15:3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AE3BE8" w:rsidRPr="00AE3BE8" w:rsidRDefault="00AE3BE8" w:rsidP="00AE3BE8">
      <w:pPr>
        <w:shd w:val="clear" w:color="auto" w:fill="FFFFFE"/>
        <w:spacing w:after="0" w:line="270" w:lineRule="atLeast"/>
        <w:rPr>
          <w:ins w:id="707" w:author="Шикаленко Юрий Николаевич" w:date="2025-06-06T15:3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708" w:author="Шикаленко Юрий Николаевич" w:date="2025-06-06T15:36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9C07F5" w:rsidRPr="00184EA2" w:rsidRDefault="009C07F5">
      <w:pPr>
        <w:rPr>
          <w:ins w:id="709" w:author="Шикаленко Юрий Николаевич" w:date="2025-05-14T10:00:00Z"/>
          <w:rPrChange w:id="710" w:author="Шикаленко Юрий Николаевич" w:date="2025-05-20T17:40:00Z">
            <w:rPr>
              <w:ins w:id="711" w:author="Шикаленко Юрий Николаевич" w:date="2025-05-14T10:00:00Z"/>
              <w:lang w:val="en-US"/>
            </w:rPr>
          </w:rPrChange>
        </w:rPr>
        <w:pPrChange w:id="712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</w:p>
    <w:p w:rsidR="009C07F5" w:rsidRPr="00184EA2" w:rsidRDefault="009C07F5">
      <w:pPr>
        <w:rPr>
          <w:ins w:id="713" w:author="Шикаленко Юрий Николаевич" w:date="2025-05-14T10:08:00Z"/>
          <w:rPrChange w:id="714" w:author="Шикаленко Юрий Николаевич" w:date="2025-05-20T17:40:00Z">
            <w:rPr>
              <w:ins w:id="715" w:author="Шикаленко Юрий Николаевич" w:date="2025-05-14T10:08:00Z"/>
              <w:lang w:val="en-US"/>
            </w:rPr>
          </w:rPrChange>
        </w:rPr>
        <w:pPrChange w:id="716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17" w:author="Шикаленко Юрий Николаевич" w:date="2025-05-14T10:00:00Z">
        <w:r>
          <w:t xml:space="preserve">В объекте </w:t>
        </w:r>
        <w:r>
          <w:rPr>
            <w:lang w:val="en-US"/>
          </w:rPr>
          <w:t>apiMap</w:t>
        </w:r>
        <w:r w:rsidRPr="009C07F5">
          <w:rPr>
            <w:rPrChange w:id="718" w:author="Шикаленко Юрий Николаевич" w:date="2025-05-14T10:00:00Z">
              <w:rPr>
                <w:lang w:val="en-US"/>
              </w:rPr>
            </w:rPrChange>
          </w:rPr>
          <w:t xml:space="preserve"> </w:t>
        </w:r>
        <w:r>
          <w:t xml:space="preserve">ключами являются </w:t>
        </w:r>
      </w:ins>
      <w:ins w:id="719" w:author="Шикаленко Юрий Николаевич" w:date="2025-05-14T10:01:00Z">
        <w:r>
          <w:t>идентификаторы запросов</w:t>
        </w:r>
      </w:ins>
      <w:ins w:id="720" w:author="Шикаленко Юрий Николаевич" w:date="2025-05-14T10:00:00Z">
        <w:r>
          <w:t>. Значения идент</w:t>
        </w:r>
      </w:ins>
      <w:ins w:id="721" w:author="Шикаленко Юрий Николаевич" w:date="2025-05-14T10:01:00Z">
        <w:r>
          <w:t>и</w:t>
        </w:r>
      </w:ins>
      <w:ins w:id="722" w:author="Шикаленко Юрий Николаевич" w:date="2025-05-14T10:00:00Z">
        <w:r>
          <w:t>фикаторов меняться не будут.</w:t>
        </w:r>
      </w:ins>
      <w:ins w:id="723" w:author="Шикаленко Юрий Николаевич" w:date="2025-05-14T10:02:00Z">
        <w:r>
          <w:t xml:space="preserve"> Значениями</w:t>
        </w:r>
      </w:ins>
      <w:ins w:id="724" w:author="Шикаленко Юрий Николаевич" w:date="2025-05-14T10:03:00Z">
        <w:r w:rsidR="002A7061">
          <w:t xml:space="preserve"> - </w:t>
        </w:r>
        <w:r w:rsidR="002A7061">
          <w:rPr>
            <w:lang w:val="en-US"/>
          </w:rPr>
          <w:t>value</w:t>
        </w:r>
      </w:ins>
      <w:ins w:id="725" w:author="Шикаленко Юрий Николаевич" w:date="2025-05-14T10:02:00Z">
        <w:r>
          <w:t xml:space="preserve">, которые они адресуют, это </w:t>
        </w:r>
        <w:r>
          <w:rPr>
            <w:lang w:val="en-US"/>
          </w:rPr>
          <w:t>extra</w:t>
        </w:r>
        <w:r w:rsidRPr="009C07F5">
          <w:rPr>
            <w:rPrChange w:id="726" w:author="Шикаленко Юрий Николаевич" w:date="2025-05-14T10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path</w:t>
        </w:r>
        <w:r w:rsidRPr="009C07F5">
          <w:rPr>
            <w:rPrChange w:id="727" w:author="Шикаленко Юрий Николаевич" w:date="2025-05-14T10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URL</w:t>
        </w:r>
        <w:r w:rsidRPr="009C07F5">
          <w:rPr>
            <w:rPrChange w:id="728" w:author="Шикаленко Юрий Николаевич" w:date="2025-05-14T10:03:00Z">
              <w:rPr>
                <w:lang w:val="en-US"/>
              </w:rPr>
            </w:rPrChange>
          </w:rPr>
          <w:t xml:space="preserve"> </w:t>
        </w:r>
        <w:r>
          <w:t xml:space="preserve">запросов. </w:t>
        </w:r>
      </w:ins>
      <w:ins w:id="729" w:author="Шикаленко Юрий Николаевич" w:date="2025-05-14T10:03:00Z">
        <w:r>
          <w:t xml:space="preserve">Для формирования полного </w:t>
        </w:r>
        <w:r>
          <w:rPr>
            <w:lang w:val="en-US"/>
          </w:rPr>
          <w:t>URL</w:t>
        </w:r>
        <w:r w:rsidRPr="002A7061">
          <w:rPr>
            <w:rPrChange w:id="730" w:author="Шикаленко Юрий Николаевич" w:date="2025-05-14T10:03:00Z">
              <w:rPr>
                <w:lang w:val="en-US"/>
              </w:rPr>
            </w:rPrChange>
          </w:rPr>
          <w:t xml:space="preserve"> </w:t>
        </w:r>
        <w:r w:rsidR="002A7061">
          <w:t>перед ними надо добавить</w:t>
        </w:r>
      </w:ins>
      <w:ins w:id="731" w:author="Шикаленко Юрий Николаевич" w:date="2025-05-14T10:04:00Z">
        <w:r w:rsidR="002A7061">
          <w:t xml:space="preserve"> </w:t>
        </w:r>
        <w:r w:rsidR="002A7061">
          <w:rPr>
            <w:lang w:val="en-US"/>
          </w:rPr>
          <w:t>URL</w:t>
        </w:r>
        <w:r w:rsidR="002A7061" w:rsidRPr="002A7061">
          <w:rPr>
            <w:rPrChange w:id="732" w:author="Шикаленко Юрий Николаевич" w:date="2025-05-14T10:04:00Z">
              <w:rPr>
                <w:lang w:val="en-US"/>
              </w:rPr>
            </w:rPrChange>
          </w:rPr>
          <w:t xml:space="preserve"> </w:t>
        </w:r>
        <w:r w:rsidR="002A7061">
          <w:t>приложения</w:t>
        </w:r>
        <w:r w:rsidR="002A7061" w:rsidRPr="002A7061">
          <w:rPr>
            <w:rPrChange w:id="733" w:author="Шикаленко Юрий Николаевич" w:date="2025-05-14T10:04:00Z">
              <w:rPr>
                <w:lang w:val="en-US"/>
              </w:rPr>
            </w:rPrChange>
          </w:rPr>
          <w:t xml:space="preserve">: </w:t>
        </w:r>
        <w:r w:rsidR="002A7061">
          <w:br/>
        </w:r>
        <w:r w:rsidR="002A7061">
          <w:rPr>
            <w:lang w:val="en-US"/>
          </w:rPr>
          <w:t>RequestURL</w:t>
        </w:r>
        <w:r w:rsidR="002A7061" w:rsidRPr="002A7061">
          <w:rPr>
            <w:rPrChange w:id="734" w:author="Шикаленко Юрий Николаевич" w:date="2025-05-14T10:04:00Z">
              <w:rPr>
                <w:lang w:val="en-US"/>
              </w:rPr>
            </w:rPrChange>
          </w:rPr>
          <w:t xml:space="preserve">:= </w:t>
        </w:r>
        <w:r w:rsidR="002A7061">
          <w:rPr>
            <w:lang w:val="en-US"/>
          </w:rPr>
          <w:t>APPUrl</w:t>
        </w:r>
        <w:r w:rsidR="002A7061" w:rsidRPr="002A7061">
          <w:rPr>
            <w:rPrChange w:id="735" w:author="Шикаленко Юрий Николаевич" w:date="2025-05-14T10:05:00Z">
              <w:rPr>
                <w:lang w:val="en-US"/>
              </w:rPr>
            </w:rPrChange>
          </w:rPr>
          <w:t xml:space="preserve"> </w:t>
        </w:r>
        <w:r w:rsidR="002A7061">
          <w:rPr>
            <w:lang w:val="en-US"/>
          </w:rPr>
          <w:t>value</w:t>
        </w:r>
      </w:ins>
      <w:ins w:id="736" w:author="Шикаленко Юрий Николаевич" w:date="2025-05-14T10:05:00Z">
        <w:r w:rsidR="002A7061" w:rsidRPr="002A7061">
          <w:rPr>
            <w:rPrChange w:id="737" w:author="Шикаленко Юрий Николаевич" w:date="2025-05-14T10:05:00Z">
              <w:rPr>
                <w:lang w:val="en-US"/>
              </w:rPr>
            </w:rPrChange>
          </w:rPr>
          <w:t xml:space="preserve"> := ('</w:t>
        </w:r>
        <w:r w:rsidR="002A7061">
          <w:rPr>
            <w:lang w:val="en-US"/>
          </w:rPr>
          <w:t>http</w:t>
        </w:r>
        <w:r w:rsidR="002A7061" w:rsidRPr="002A7061">
          <w:rPr>
            <w:rPrChange w:id="738" w:author="Шикаленко Юрий Николаевич" w:date="2025-05-14T10:05:00Z">
              <w:rPr>
                <w:lang w:val="en-US"/>
              </w:rPr>
            </w:rPrChange>
          </w:rPr>
          <w:t>'|'</w:t>
        </w:r>
        <w:r w:rsidR="002A7061">
          <w:rPr>
            <w:lang w:val="en-US"/>
          </w:rPr>
          <w:t>https</w:t>
        </w:r>
        <w:r w:rsidR="002A7061" w:rsidRPr="002A7061">
          <w:rPr>
            <w:rPrChange w:id="739" w:author="Шикаленко Юрий Николаевич" w:date="2025-05-14T10:05:00Z">
              <w:rPr>
                <w:lang w:val="en-US"/>
              </w:rPr>
            </w:rPrChange>
          </w:rPr>
          <w:t>')</w:t>
        </w:r>
      </w:ins>
      <w:ins w:id="740" w:author="Шикаленко Юрий Николаевич" w:date="2025-05-14T10:06:00Z">
        <w:r w:rsidR="002A7061" w:rsidRPr="002A7061">
          <w:rPr>
            <w:rPrChange w:id="741" w:author="Шикаленко Юрий Николаевич" w:date="2025-05-14T10:06:00Z">
              <w:rPr>
                <w:lang w:val="en-US"/>
              </w:rPr>
            </w:rPrChange>
          </w:rPr>
          <w:t xml:space="preserve"> '//' </w:t>
        </w:r>
        <w:r w:rsidR="002A7061">
          <w:rPr>
            <w:lang w:val="en-US"/>
          </w:rPr>
          <w:t>host</w:t>
        </w:r>
        <w:r w:rsidR="002A7061" w:rsidRPr="002A7061">
          <w:rPr>
            <w:rPrChange w:id="742" w:author="Шикаленко Юрий Николаевич" w:date="2025-05-14T10:06:00Z">
              <w:rPr>
                <w:lang w:val="en-US"/>
              </w:rPr>
            </w:rPrChange>
          </w:rPr>
          <w:t>:</w:t>
        </w:r>
        <w:r w:rsidR="002A7061">
          <w:rPr>
            <w:lang w:val="en-US"/>
          </w:rPr>
          <w:t>port</w:t>
        </w:r>
        <w:r w:rsidR="002A7061" w:rsidRPr="002A7061">
          <w:rPr>
            <w:rPrChange w:id="743" w:author="Шикаленко Юрий Николаевич" w:date="2025-05-14T10:06:00Z">
              <w:rPr>
                <w:lang w:val="en-US"/>
              </w:rPr>
            </w:rPrChange>
          </w:rPr>
          <w:t xml:space="preserve"> '/</w:t>
        </w:r>
        <w:r w:rsidR="002A7061">
          <w:rPr>
            <w:lang w:val="en-US"/>
          </w:rPr>
          <w:t>spectrum</w:t>
        </w:r>
        <w:r w:rsidR="002A7061" w:rsidRPr="002A7061">
          <w:rPr>
            <w:rPrChange w:id="744" w:author="Шикаленко Юрий Николаевич" w:date="2025-05-14T10:07:00Z">
              <w:rPr>
                <w:lang w:val="en-US"/>
              </w:rPr>
            </w:rPrChange>
          </w:rPr>
          <w:t>-</w:t>
        </w:r>
        <w:r w:rsidR="002A7061">
          <w:rPr>
            <w:lang w:val="en-US"/>
          </w:rPr>
          <w:t>core</w:t>
        </w:r>
        <w:r w:rsidR="002A7061" w:rsidRPr="002A7061">
          <w:rPr>
            <w:rPrChange w:id="745" w:author="Шикаленко Юрий Николаевич" w:date="2025-05-14T10:06:00Z">
              <w:rPr>
                <w:lang w:val="en-US"/>
              </w:rPr>
            </w:rPrChange>
          </w:rPr>
          <w:t xml:space="preserve">' </w:t>
        </w:r>
      </w:ins>
      <w:ins w:id="746" w:author="Шикаленко Юрий Николаевич" w:date="2025-05-14T10:07:00Z">
        <w:r w:rsidR="002A7061">
          <w:rPr>
            <w:lang w:val="en-US"/>
          </w:rPr>
          <w:t>value</w:t>
        </w:r>
      </w:ins>
    </w:p>
    <w:p w:rsidR="002A7061" w:rsidRPr="002A7061" w:rsidRDefault="002A7061">
      <w:pPr>
        <w:rPr>
          <w:ins w:id="747" w:author="Шикаленко Юрий Николаевич" w:date="2025-05-14T10:09:00Z"/>
          <w:rPrChange w:id="748" w:author="Шикаленко Юрий Николаевич" w:date="2025-05-14T10:09:00Z">
            <w:rPr>
              <w:ins w:id="749" w:author="Шикаленко Юрий Николаевич" w:date="2025-05-14T10:09:00Z"/>
              <w:lang w:val="en-US"/>
            </w:rPr>
          </w:rPrChange>
        </w:rPr>
        <w:pPrChange w:id="750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51" w:author="Шикаленко Юрий Николаевич" w:date="2025-05-14T10:08:00Z">
        <w:r>
          <w:lastRenderedPageBreak/>
          <w:t xml:space="preserve">В случае если в </w:t>
        </w:r>
        <w:r>
          <w:rPr>
            <w:lang w:val="en-US"/>
          </w:rPr>
          <w:t>value</w:t>
        </w:r>
        <w:r w:rsidRPr="002A7061">
          <w:rPr>
            <w:rPrChange w:id="752" w:author="Шикаленко Юрий Николаевич" w:date="2025-05-14T10:08:00Z">
              <w:rPr>
                <w:lang w:val="en-US"/>
              </w:rPr>
            </w:rPrChange>
          </w:rPr>
          <w:t xml:space="preserve"> </w:t>
        </w:r>
        <w:r>
          <w:t xml:space="preserve">есть последовательность </w:t>
        </w:r>
        <w:r w:rsidRPr="002A7061">
          <w:rPr>
            <w:rPrChange w:id="753" w:author="Шикаленко Юрий Николаевич" w:date="2025-05-14T10:08:00Z">
              <w:rPr>
                <w:lang w:val="en-US"/>
              </w:rPr>
            </w:rPrChange>
          </w:rPr>
          <w:t>'{</w:t>
        </w:r>
        <w:r>
          <w:rPr>
            <w:lang w:val="en-US"/>
          </w:rPr>
          <w:t>a</w:t>
        </w:r>
        <w:r w:rsidRPr="002A7061">
          <w:rPr>
            <w:rPrChange w:id="754" w:author="Шикаленко Юрий Николаевич" w:date="2025-05-14T10:08:00Z">
              <w:rPr>
                <w:lang w:val="en-US"/>
              </w:rPr>
            </w:rPrChange>
          </w:rPr>
          <w:t>_</w:t>
        </w:r>
        <w:r>
          <w:rPr>
            <w:lang w:val="en-US"/>
          </w:rPr>
          <w:t>name</w:t>
        </w:r>
        <w:r w:rsidRPr="002A7061">
          <w:rPr>
            <w:rPrChange w:id="755" w:author="Шикаленко Юрий Николаевич" w:date="2025-05-14T10:08:00Z">
              <w:rPr>
                <w:lang w:val="en-US"/>
              </w:rPr>
            </w:rPrChange>
          </w:rPr>
          <w:t xml:space="preserve">}' </w:t>
        </w:r>
        <w:r>
          <w:t xml:space="preserve">то вместо этой последовательности надо использовать </w:t>
        </w:r>
      </w:ins>
      <w:ins w:id="756" w:author="Шикаленко Юрий Николаевич" w:date="2025-05-14T10:09:00Z">
        <w:r>
          <w:t xml:space="preserve">конкретное </w:t>
        </w:r>
      </w:ins>
      <w:ins w:id="757" w:author="Шикаленко Юрий Николаевич" w:date="2025-05-14T10:08:00Z">
        <w:r>
          <w:t>значение</w:t>
        </w:r>
      </w:ins>
      <w:ins w:id="758" w:author="Шикаленко Юрий Николаевич" w:date="2025-05-14T10:09:00Z">
        <w:r>
          <w:t xml:space="preserve">, обозначенное именем </w:t>
        </w:r>
        <w:r>
          <w:rPr>
            <w:lang w:val="en-US"/>
          </w:rPr>
          <w:t>a</w:t>
        </w:r>
        <w:r w:rsidRPr="002A7061">
          <w:rPr>
            <w:rPrChange w:id="759" w:author="Шикаленко Юрий Николаевич" w:date="2025-05-14T10:09:00Z">
              <w:rPr>
                <w:lang w:val="en-US"/>
              </w:rPr>
            </w:rPrChange>
          </w:rPr>
          <w:t>_</w:t>
        </w:r>
        <w:r>
          <w:rPr>
            <w:lang w:val="en-US"/>
          </w:rPr>
          <w:t>name</w:t>
        </w:r>
        <w:r w:rsidRPr="002A7061">
          <w:rPr>
            <w:rPrChange w:id="760" w:author="Шикаленко Юрий Николаевич" w:date="2025-05-14T10:09:00Z">
              <w:rPr>
                <w:lang w:val="en-US"/>
              </w:rPr>
            </w:rPrChange>
          </w:rPr>
          <w:t>.</w:t>
        </w:r>
      </w:ins>
    </w:p>
    <w:p w:rsidR="002A7061" w:rsidRDefault="00367716">
      <w:pPr>
        <w:rPr>
          <w:ins w:id="761" w:author="Шикаленко Юрий Николаевич" w:date="2025-05-14T10:10:00Z"/>
        </w:rPr>
        <w:pPrChange w:id="762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63" w:author="Шикаленко Юрий Николаевич" w:date="2025-05-14T10:18:00Z">
        <w:r>
          <w:t>Например,</w:t>
        </w:r>
      </w:ins>
      <w:ins w:id="764" w:author="Шикаленко Юрий Николаевич" w:date="2025-05-14T10:09:00Z">
        <w:r w:rsidR="002A7061">
          <w:t xml:space="preserve"> </w:t>
        </w:r>
      </w:ins>
      <w:ins w:id="765" w:author="Шикаленко Юрий Николаевич" w:date="2025-05-14T10:18:00Z">
        <w:r>
          <w:t>для получения</w:t>
        </w:r>
      </w:ins>
      <w:ins w:id="766" w:author="Шикаленко Юрий Николаевич" w:date="2025-05-14T10:09:00Z">
        <w:r w:rsidR="002A7061">
          <w:t xml:space="preserve"> ролей пользователя с </w:t>
        </w:r>
      </w:ins>
      <w:ins w:id="767" w:author="Шикаленко Юрий Николаевич" w:date="2025-05-14T10:10:00Z">
        <w:r w:rsidR="002A7061">
          <w:rPr>
            <w:lang w:val="en-US"/>
          </w:rPr>
          <w:t>id</w:t>
        </w:r>
        <w:r w:rsidR="002A7061" w:rsidRPr="002A7061">
          <w:rPr>
            <w:rPrChange w:id="768" w:author="Шикаленко Юрий Николаевич" w:date="2025-05-14T10:10:00Z">
              <w:rPr>
                <w:lang w:val="en-US"/>
              </w:rPr>
            </w:rPrChange>
          </w:rPr>
          <w:t xml:space="preserve">=3 </w:t>
        </w:r>
        <w:r w:rsidR="002A7061">
          <w:t xml:space="preserve">надо выполнить </w:t>
        </w:r>
      </w:ins>
      <w:ins w:id="769" w:author="Шикаленко Юрий Николаевич" w:date="2025-05-14T10:18:00Z">
        <w:r>
          <w:t>запрос</w:t>
        </w:r>
      </w:ins>
    </w:p>
    <w:p w:rsidR="002A7061" w:rsidRDefault="002A7061">
      <w:pPr>
        <w:rPr>
          <w:ins w:id="770" w:author="Шикаленко Юрий Николаевич" w:date="2025-05-14T10:12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pPrChange w:id="771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72" w:author="Шикаленко Юрий Николаевич" w:date="2025-05-14T10:10:00Z">
        <w:r>
          <w:rPr>
            <w:lang w:val="en-US"/>
          </w:rPr>
          <w:t xml:space="preserve">GET </w:t>
        </w:r>
      </w:ins>
      <w:ins w:id="773" w:author="Шикаленко Юрий Николаевич" w:date="2025-05-14T10:11:00Z">
        <w:r w:rsidRPr="002A7061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774" w:author="Шикаленко Юрий Николаевич" w:date="2025-05-14T10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http://localhost:8189/spectrum-core/userroles/3</w:t>
        </w:r>
      </w:ins>
      <w:ins w:id="775" w:author="Шикаленко Юрий Николаевич" w:date="2025-05-14T10:12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 xml:space="preserve"> </w:t>
        </w:r>
      </w:ins>
    </w:p>
    <w:p w:rsidR="002A7061" w:rsidRPr="002A7061" w:rsidRDefault="002A7061">
      <w:pPr>
        <w:rPr>
          <w:ins w:id="776" w:author="Шикаленко Юрий Николаевич" w:date="2025-05-14T10:04:00Z"/>
          <w:rFonts w:ascii="Courier New" w:eastAsia="Times New Roman" w:hAnsi="Courier New" w:cs="Courier New"/>
          <w:color w:val="A31515"/>
          <w:sz w:val="18"/>
          <w:szCs w:val="18"/>
          <w:lang w:val="en-US" w:eastAsia="ru-RU"/>
          <w:rPrChange w:id="777" w:author="Шикаленко Юрий Николаевич" w:date="2025-05-14T10:13:00Z">
            <w:rPr>
              <w:ins w:id="778" w:author="Шикаленко Юрий Николаевич" w:date="2025-05-14T10:04:00Z"/>
              <w:lang w:val="en-US"/>
            </w:rPr>
          </w:rPrChange>
        </w:rPr>
        <w:pPrChange w:id="779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80" w:author="Шикаленко Юрий Николаевич" w:date="2025-05-14T10:12:00Z">
        <w:r>
          <w:t>Где</w:t>
        </w:r>
        <w:r w:rsidRPr="002A7061">
          <w:rPr>
            <w:lang w:val="en-US"/>
            <w:rPrChange w:id="781" w:author="Шикаленко Юрий Николаевич" w:date="2025-05-14T10:13:00Z">
              <w:rPr/>
            </w:rPrChange>
          </w:rPr>
          <w:t xml:space="preserve"> </w:t>
        </w:r>
        <w:r>
          <w:t>идентификатором</w:t>
        </w:r>
        <w:r w:rsidRPr="002A7061">
          <w:rPr>
            <w:lang w:val="en-US"/>
            <w:rPrChange w:id="782" w:author="Шикаленко Юрий Николаевич" w:date="2025-05-14T10:13:00Z">
              <w:rPr/>
            </w:rPrChange>
          </w:rPr>
          <w:t xml:space="preserve"> </w:t>
        </w:r>
        <w:r>
          <w:t>был</w:t>
        </w:r>
        <w:r w:rsidRPr="002A7061">
          <w:rPr>
            <w:lang w:val="en-US"/>
            <w:rPrChange w:id="783" w:author="Шикаленко Юрий Николаевич" w:date="2025-05-14T10:13:00Z">
              <w:rPr/>
            </w:rPrChange>
          </w:rPr>
          <w:t xml:space="preserve"> </w:t>
        </w:r>
        <w:r w:rsidRPr="003E082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"GET_USER_ROLES_BY_USER_ID"</w:t>
        </w:r>
      </w:ins>
    </w:p>
    <w:p w:rsidR="002A7061" w:rsidRDefault="002A7061">
      <w:pPr>
        <w:rPr>
          <w:ins w:id="784" w:author="Шикаленко Юрий Николаевич" w:date="2025-05-14T10:14:00Z"/>
          <w:rFonts w:ascii="Courier New" w:eastAsia="Times New Roman" w:hAnsi="Courier New" w:cs="Courier New"/>
          <w:sz w:val="18"/>
          <w:szCs w:val="18"/>
          <w:lang w:val="en-US" w:eastAsia="ru-RU"/>
        </w:rPr>
        <w:pPrChange w:id="785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86" w:author="Шикаленко Юрий Николаевич" w:date="2025-05-14T10:13:00Z">
        <w:r>
          <w:rPr>
            <w:lang w:val="en-US"/>
          </w:rPr>
          <w:t xml:space="preserve">value - </w:t>
        </w:r>
        <w:r w:rsidRPr="003E082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t>"/userroles/{user_id}"</w:t>
        </w:r>
        <w:r w:rsidR="0036771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t xml:space="preserve"> </w:t>
        </w:r>
        <w:r w:rsidR="00367716" w:rsidRPr="00367716">
          <w:rPr>
            <w:rFonts w:ascii="Courier New" w:eastAsia="Times New Roman" w:hAnsi="Courier New" w:cs="Courier New"/>
            <w:sz w:val="18"/>
            <w:szCs w:val="18"/>
            <w:lang w:val="en-US" w:eastAsia="ru-RU"/>
            <w:rPrChange w:id="787" w:author="Шикаленко Юрий Николаевич" w:date="2025-05-14T10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t>=&gt;</w:t>
        </w:r>
        <w:r w:rsidR="00367716">
          <w:rPr>
            <w:rFonts w:ascii="Courier New" w:eastAsia="Times New Roman" w:hAnsi="Courier New" w:cs="Courier New"/>
            <w:sz w:val="18"/>
            <w:szCs w:val="18"/>
            <w:lang w:val="en-US" w:eastAsia="ru-RU"/>
          </w:rPr>
          <w:t xml:space="preserve"> </w:t>
        </w:r>
      </w:ins>
      <w:ins w:id="788" w:author="Шикаленко Юрий Николаевич" w:date="2025-05-14T10:14:00Z">
        <w:r w:rsidR="00367716">
          <w:rPr>
            <w:rFonts w:ascii="Courier New" w:eastAsia="Times New Roman" w:hAnsi="Courier New" w:cs="Courier New"/>
            <w:sz w:val="18"/>
            <w:szCs w:val="18"/>
            <w:lang w:val="en-US" w:eastAsia="ru-RU"/>
          </w:rPr>
          <w:t>"</w:t>
        </w:r>
        <w:r w:rsidR="00367716" w:rsidRPr="003E082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/userroles/3</w:t>
        </w:r>
        <w:r w:rsidR="00367716">
          <w:rPr>
            <w:rFonts w:ascii="Courier New" w:eastAsia="Times New Roman" w:hAnsi="Courier New" w:cs="Courier New"/>
            <w:sz w:val="18"/>
            <w:szCs w:val="18"/>
            <w:lang w:val="en-US" w:eastAsia="ru-RU"/>
          </w:rPr>
          <w:t>"</w:t>
        </w:r>
      </w:ins>
    </w:p>
    <w:p w:rsidR="00367716" w:rsidRDefault="00367716">
      <w:pPr>
        <w:rPr>
          <w:ins w:id="789" w:author="Шикаленко Юрий Николаевич" w:date="2025-05-14T10:15:00Z"/>
          <w:lang w:val="en-US"/>
        </w:rPr>
        <w:pPrChange w:id="790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91" w:author="Шикаленко Юрий Николаевич" w:date="2025-05-14T10:14:00Z">
        <w:r>
          <w:rPr>
            <w:lang w:val="en-US"/>
          </w:rPr>
          <w:t>APPUrl – "</w:t>
        </w:r>
      </w:ins>
      <w:ins w:id="792" w:author="Шикаленко Юрий Николаевич" w:date="2025-05-14T10:15:00Z">
        <w:r w:rsidRPr="003E082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http://localhost:8189/spectrum-core</w:t>
        </w:r>
      </w:ins>
      <w:ins w:id="793" w:author="Шикаленко Юрий Николаевич" w:date="2025-05-14T10:14:00Z">
        <w:r>
          <w:rPr>
            <w:lang w:val="en-US"/>
          </w:rPr>
          <w:t>"</w:t>
        </w:r>
      </w:ins>
    </w:p>
    <w:p w:rsidR="00367716" w:rsidRPr="00367716" w:rsidRDefault="00367716">
      <w:pPr>
        <w:rPr>
          <w:ins w:id="794" w:author="Шикаленко Юрий Николаевич" w:date="2025-05-14T09:56:00Z"/>
          <w:rPrChange w:id="795" w:author="Шикаленко Юрий Николаевич" w:date="2025-05-14T10:15:00Z">
            <w:rPr>
              <w:ins w:id="796" w:author="Шикаленко Юрий Николаевич" w:date="2025-05-14T09:56:00Z"/>
              <w:lang w:val="en-US"/>
            </w:rPr>
          </w:rPrChange>
        </w:rPr>
        <w:pPrChange w:id="797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  <w:ins w:id="798" w:author="Шикаленко Юрий Николаевич" w:date="2025-05-14T10:15:00Z">
        <w:r>
          <w:rPr>
            <w:lang w:val="en-US"/>
          </w:rPr>
          <w:t>apiMap</w:t>
        </w:r>
        <w:r w:rsidRPr="00367716">
          <w:rPr>
            <w:rPrChange w:id="799" w:author="Шикаленко Юрий Николаевич" w:date="2025-05-14T10:15:00Z">
              <w:rPr>
                <w:lang w:val="en-US"/>
              </w:rPr>
            </w:rPrChange>
          </w:rPr>
          <w:t xml:space="preserve"> </w:t>
        </w:r>
        <w:r>
          <w:t xml:space="preserve">содержит только те ключи, которые адресуют </w:t>
        </w:r>
      </w:ins>
      <w:ins w:id="800" w:author="Шикаленко Юрий Николаевич" w:date="2025-05-14T10:16:00Z">
        <w:r>
          <w:rPr>
            <w:lang w:val="en-US"/>
          </w:rPr>
          <w:t>extra</w:t>
        </w:r>
        <w:r w:rsidRPr="003E0823">
          <w:t xml:space="preserve"> </w:t>
        </w:r>
        <w:r>
          <w:rPr>
            <w:lang w:val="en-US"/>
          </w:rPr>
          <w:t>path</w:t>
        </w:r>
        <w:r w:rsidRPr="003E0823">
          <w:t xml:space="preserve"> </w:t>
        </w:r>
        <w:r>
          <w:rPr>
            <w:lang w:val="en-US"/>
          </w:rPr>
          <w:t>URL</w:t>
        </w:r>
        <w:r w:rsidRPr="003E0823">
          <w:t xml:space="preserve"> </w:t>
        </w:r>
        <w:r>
          <w:t>только тех запросов, которые доступны текущему авторизованному пользователю или, если авторизации еще не было</w:t>
        </w:r>
      </w:ins>
      <w:ins w:id="801" w:author="Шикаленко Юрий Николаевич" w:date="2025-05-14T10:17:00Z">
        <w:r>
          <w:t xml:space="preserve">, либо </w:t>
        </w:r>
      </w:ins>
      <w:ins w:id="802" w:author="Шикаленко Юрий Николаевич" w:date="2025-05-14T10:18:00Z">
        <w:r>
          <w:t>токен</w:t>
        </w:r>
      </w:ins>
      <w:ins w:id="803" w:author="Шикаленко Юрий Николаевич" w:date="2025-05-14T10:17:00Z">
        <w:r>
          <w:t xml:space="preserve"> просрочен</w:t>
        </w:r>
      </w:ins>
      <w:ins w:id="804" w:author="Шикаленко Юрий Николаевич" w:date="2025-05-14T10:18:00Z">
        <w:r>
          <w:t>,</w:t>
        </w:r>
      </w:ins>
      <w:ins w:id="805" w:author="Шикаленко Юрий Николаевич" w:date="2025-05-14T10:17:00Z">
        <w:r>
          <w:t xml:space="preserve"> то только один ключ - </w:t>
        </w:r>
        <w:r w:rsidRPr="009C07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"POST_AUTH"</w:t>
        </w:r>
      </w:ins>
    </w:p>
    <w:p w:rsidR="009C07F5" w:rsidRPr="00367716" w:rsidRDefault="009C07F5">
      <w:pPr>
        <w:rPr>
          <w:ins w:id="806" w:author="Шикаленко Юрий Николаевич" w:date="2025-05-14T09:53:00Z"/>
          <w:rPrChange w:id="807" w:author="Шикаленко Юрий Николаевич" w:date="2025-05-14T10:15:00Z">
            <w:rPr>
              <w:ins w:id="808" w:author="Шикаленко Юрий Николаевич" w:date="2025-05-14T09:53:00Z"/>
            </w:rPr>
          </w:rPrChange>
        </w:rPr>
        <w:pPrChange w:id="809" w:author="Шикаленко Юрий Николаевич" w:date="2025-05-14T09:54:00Z">
          <w:pPr>
            <w:pStyle w:val="3"/>
            <w:numPr>
              <w:ilvl w:val="1"/>
              <w:numId w:val="2"/>
            </w:numPr>
            <w:ind w:left="792" w:hanging="432"/>
          </w:pPr>
        </w:pPrChange>
      </w:pPr>
    </w:p>
    <w:p w:rsidR="00017E5E" w:rsidRDefault="00BD2144" w:rsidP="008E43A6">
      <w:pPr>
        <w:pStyle w:val="3"/>
        <w:numPr>
          <w:ilvl w:val="1"/>
          <w:numId w:val="2"/>
        </w:numPr>
      </w:pPr>
      <w:r>
        <w:t>Тестовая проверка авторизации пользователя</w:t>
      </w:r>
    </w:p>
    <w:p w:rsidR="007D214B" w:rsidRDefault="00BD2144" w:rsidP="00BD2144">
      <w:pPr>
        <w:rPr>
          <w:lang w:val="en-US"/>
        </w:rPr>
      </w:pPr>
      <w:r>
        <w:t>Метод</w:t>
      </w:r>
      <w:r>
        <w:rPr>
          <w:lang w:val="en-US"/>
        </w:rPr>
        <w:t>: GET</w:t>
      </w:r>
    </w:p>
    <w:p w:rsidR="00A93DF6" w:rsidRDefault="007D214B" w:rsidP="00BD21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URL</w:t>
      </w:r>
      <w:r w:rsidRPr="00BD2144">
        <w:rPr>
          <w:lang w:val="en-US"/>
        </w:rPr>
        <w:t xml:space="preserve">: </w:t>
      </w:r>
      <w:r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://</w:t>
      </w:r>
      <w:r w:rsidRPr="00017E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localhost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:8189/</w:t>
      </w:r>
      <w:ins w:id="810" w:author="Шикаленко Юрий Николаевич" w:date="2025-05-05T16:41:00Z">
        <w:r w:rsidR="004C054E" w:rsidRP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811" w:author="Шикаленко Юрий Николаевич" w:date="2025-05-05T16:4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spectrum-core</w:t>
        </w:r>
      </w:ins>
      <w:del w:id="812" w:author="Шикаленко Юрий Николаевич" w:date="2025-05-05T16:41:00Z">
        <w:r w:rsidRPr="00017E5E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info</w:t>
      </w:r>
      <w:r w:rsidRPr="00BD214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:rsidR="007D214B" w:rsidRPr="008E43A6" w:rsidRDefault="007D214B" w:rsidP="00BD21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8E43A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text</w:t>
      </w:r>
      <w:r w:rsidRPr="008E43A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plain</w:t>
      </w:r>
    </w:p>
    <w:p w:rsidR="007D214B" w:rsidRPr="008E43A6" w:rsidRDefault="007D214B" w:rsidP="00BD21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admin</w:t>
      </w:r>
    </w:p>
    <w:p w:rsidR="007D214B" w:rsidRDefault="007D214B" w:rsidP="00BD2144">
      <w:r>
        <w:t>(имя авторизованного пользователя)</w:t>
      </w:r>
    </w:p>
    <w:p w:rsidR="006A7A24" w:rsidRDefault="006A7A24" w:rsidP="006A7A24">
      <w:pPr>
        <w:pStyle w:val="3"/>
        <w:numPr>
          <w:ilvl w:val="1"/>
          <w:numId w:val="2"/>
        </w:numPr>
      </w:pPr>
      <w:r>
        <w:t>Получение версии сервиса и базы данных</w:t>
      </w:r>
    </w:p>
    <w:p w:rsidR="006A7A24" w:rsidRDefault="006A7A24" w:rsidP="006A7A24">
      <w:pPr>
        <w:pStyle w:val="3"/>
        <w:numPr>
          <w:ilvl w:val="2"/>
          <w:numId w:val="2"/>
        </w:numPr>
      </w:pPr>
      <w:r>
        <w:t>Получение версии сервиса</w:t>
      </w:r>
      <w:r w:rsidR="008716FD">
        <w:t xml:space="preserve"> (</w:t>
      </w:r>
      <w:r w:rsidR="008716FD" w:rsidRPr="008716FD">
        <w:rPr>
          <w:color w:val="FF0000"/>
          <w:lang w:val="en-US"/>
        </w:rPr>
        <w:t>non</w:t>
      </w:r>
      <w:r w:rsidR="008716FD" w:rsidRPr="008716FD">
        <w:rPr>
          <w:color w:val="FF0000"/>
        </w:rPr>
        <w:t>-</w:t>
      </w:r>
      <w:r w:rsidR="008716FD" w:rsidRPr="008716FD">
        <w:rPr>
          <w:color w:val="FF0000"/>
          <w:lang w:val="en-US"/>
        </w:rPr>
        <w:t>authorized</w:t>
      </w:r>
      <w:r w:rsidR="008716FD">
        <w:t>)</w:t>
      </w:r>
    </w:p>
    <w:p w:rsidR="006A7A24" w:rsidRPr="006A7A24" w:rsidRDefault="006A7A24" w:rsidP="006A7A24">
      <w:pPr>
        <w:rPr>
          <w:lang w:val="en-US"/>
        </w:rPr>
      </w:pPr>
      <w:r w:rsidRPr="006A7A24">
        <w:rPr>
          <w:lang w:val="en-US"/>
        </w:rPr>
        <w:t>Метод: GET</w:t>
      </w:r>
    </w:p>
    <w:p w:rsidR="006A7A24" w:rsidRPr="006A7A24" w:rsidRDefault="006A7A24" w:rsidP="006A7A2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6A7A24">
        <w:rPr>
          <w:lang w:val="en-US"/>
        </w:rPr>
        <w:t xml:space="preserve">URL: </w:t>
      </w: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http://localhost:8189/</w:t>
      </w:r>
      <w:ins w:id="813" w:author="Шикаленко Юрий Николаевич" w:date="2025-05-05T16:42:00Z">
        <w:r w:rsidR="004C054E" w:rsidRP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814" w:author="Шикаленко Юрий Николаевич" w:date="2025-05-05T16:4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spectrum-core</w:t>
        </w:r>
      </w:ins>
      <w:del w:id="815" w:author="Шикаленко Юрий Николаевич" w:date="2025-05-05T16:42:00Z">
        <w:r w:rsidRPr="006A7A24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/version</w:t>
      </w:r>
    </w:p>
    <w:p w:rsidR="006A7A24" w:rsidRPr="006A7A24" w:rsidRDefault="006A7A24" w:rsidP="006A7A2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application/json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"Spectrum Core service"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"version"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"1.0.0"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"time"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"2025-05-05T13:09:27.736Z"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"artifact"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"spectrum-core"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"group"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"com.spimex.spectrum"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"javaVersion"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716FD" w:rsidRPr="008716FD" w:rsidRDefault="008716FD" w:rsidP="008716F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"userName"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"gitlab-runner"</w:t>
      </w:r>
    </w:p>
    <w:p w:rsidR="006A7A24" w:rsidRDefault="008716FD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A7A24" w:rsidRPr="006A7A24" w:rsidRDefault="006A7A24" w:rsidP="006A7A24">
      <w:pPr>
        <w:pStyle w:val="a5"/>
        <w:keepNext/>
        <w:keepLines/>
        <w:numPr>
          <w:ilvl w:val="0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6A7A24" w:rsidRDefault="006A7A24" w:rsidP="006A7A24">
      <w:pPr>
        <w:pStyle w:val="a5"/>
        <w:keepNext/>
        <w:keepLines/>
        <w:numPr>
          <w:ilvl w:val="0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6A7A24" w:rsidRDefault="006A7A24" w:rsidP="006A7A24">
      <w:pPr>
        <w:pStyle w:val="a5"/>
        <w:keepNext/>
        <w:keepLines/>
        <w:numPr>
          <w:ilvl w:val="1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6A7A24" w:rsidRDefault="006A7A24" w:rsidP="006A7A24">
      <w:pPr>
        <w:pStyle w:val="a5"/>
        <w:keepNext/>
        <w:keepLines/>
        <w:numPr>
          <w:ilvl w:val="1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6A7A24" w:rsidRDefault="006A7A24" w:rsidP="006A7A24">
      <w:pPr>
        <w:pStyle w:val="a5"/>
        <w:keepNext/>
        <w:keepLines/>
        <w:numPr>
          <w:ilvl w:val="1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6A7A24" w:rsidRDefault="006A7A24" w:rsidP="006A7A24">
      <w:pPr>
        <w:pStyle w:val="a5"/>
        <w:keepNext/>
        <w:keepLines/>
        <w:numPr>
          <w:ilvl w:val="2"/>
          <w:numId w:val="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Default="006A7A24" w:rsidP="006A7A24">
      <w:pPr>
        <w:pStyle w:val="3"/>
        <w:numPr>
          <w:ilvl w:val="2"/>
          <w:numId w:val="4"/>
        </w:numPr>
      </w:pPr>
      <w:r>
        <w:t>Получение версии базы данных</w:t>
      </w:r>
      <w:ins w:id="816" w:author="Шикаленко Юрий Николаевич" w:date="2025-05-05T16:42:00Z">
        <w:r w:rsidR="004C054E" w:rsidRPr="004C054E">
          <w:rPr>
            <w:rPrChange w:id="817" w:author="Шикаленко Юрий Николаевич" w:date="2025-05-05T16:42:00Z">
              <w:rPr>
                <w:lang w:val="en-US"/>
              </w:rPr>
            </w:rPrChange>
          </w:rPr>
          <w:t xml:space="preserve"> </w:t>
        </w:r>
        <w:r w:rsidR="004C054E">
          <w:t>(</w:t>
        </w:r>
        <w:r w:rsidR="004C054E" w:rsidRPr="008716FD">
          <w:rPr>
            <w:color w:val="FF0000"/>
            <w:lang w:val="en-US"/>
          </w:rPr>
          <w:t>non</w:t>
        </w:r>
        <w:r w:rsidR="004C054E" w:rsidRPr="008716FD">
          <w:rPr>
            <w:color w:val="FF0000"/>
          </w:rPr>
          <w:t>-</w:t>
        </w:r>
        <w:r w:rsidR="004C054E" w:rsidRPr="008716FD">
          <w:rPr>
            <w:color w:val="FF0000"/>
            <w:lang w:val="en-US"/>
          </w:rPr>
          <w:t>authorized</w:t>
        </w:r>
        <w:r w:rsidR="004C054E">
          <w:t>)</w:t>
        </w:r>
      </w:ins>
    </w:p>
    <w:p w:rsidR="006A7A24" w:rsidRPr="006A7A24" w:rsidRDefault="006A7A24" w:rsidP="006A7A24">
      <w:pPr>
        <w:rPr>
          <w:lang w:val="en-US"/>
        </w:rPr>
      </w:pPr>
      <w:r w:rsidRPr="006A7A24">
        <w:rPr>
          <w:lang w:val="en-US"/>
        </w:rPr>
        <w:t>Метод: GET</w:t>
      </w:r>
    </w:p>
    <w:p w:rsidR="006A7A24" w:rsidRPr="006A7A24" w:rsidRDefault="006A7A24" w:rsidP="006A7A2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6A7A24">
        <w:rPr>
          <w:lang w:val="en-US"/>
        </w:rPr>
        <w:t xml:space="preserve">URL: </w:t>
      </w: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http://localhost:8189/</w:t>
      </w:r>
      <w:ins w:id="818" w:author="Шикаленко Юрий Николаевич" w:date="2025-05-05T16:42:00Z">
        <w:r w:rsidR="004C054E" w:rsidRP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819" w:author="Шикаленко Юрий Николаевич" w:date="2025-05-05T16:4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spectrum-core</w:t>
        </w:r>
      </w:ins>
      <w:del w:id="820" w:author="Шикаленко Юрий Николаевич" w:date="2025-05-05T16:42:00Z">
        <w:r w:rsidRPr="006A7A24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/version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/db</w:t>
      </w:r>
    </w:p>
    <w:p w:rsidR="006A7A24" w:rsidRPr="006A7A24" w:rsidRDefault="006A7A24" w:rsidP="006A7A2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A7A2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application/json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"installedRank"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"version"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"1.0.0"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"create core schema"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"SQL"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"script"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"V1_0_0__create_core_schema.sql"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"installedBy"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"spectrum_core"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"installedDate"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A7A2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"2025-04-24T12:37:52.462+00:00"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"executionTime"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A7A2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89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A7A2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"success"</w:t>
      </w: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A7A2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true</w:t>
      </w:r>
    </w:p>
    <w:p w:rsidR="006A7A24" w:rsidRP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A7A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A7A24" w:rsidRDefault="006A7A24" w:rsidP="006A7A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25074" w:rsidRPr="00F25074" w:rsidRDefault="00F25074" w:rsidP="00F25074">
      <w:pPr>
        <w:pStyle w:val="a5"/>
        <w:keepNext/>
        <w:keepLines/>
        <w:numPr>
          <w:ilvl w:val="0"/>
          <w:numId w:val="7"/>
        </w:numPr>
        <w:spacing w:before="40" w:after="0"/>
        <w:contextualSpacing w:val="0"/>
        <w:outlineLvl w:val="2"/>
        <w:rPr>
          <w:ins w:id="821" w:author="Шикаленко Юрий Николаевич" w:date="2025-05-07T12:44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25074" w:rsidRPr="00F25074" w:rsidRDefault="00F25074" w:rsidP="00F25074">
      <w:pPr>
        <w:pStyle w:val="a5"/>
        <w:keepNext/>
        <w:keepLines/>
        <w:numPr>
          <w:ilvl w:val="0"/>
          <w:numId w:val="7"/>
        </w:numPr>
        <w:spacing w:before="40" w:after="0"/>
        <w:contextualSpacing w:val="0"/>
        <w:outlineLvl w:val="2"/>
        <w:rPr>
          <w:ins w:id="822" w:author="Шикаленко Юрий Николаевич" w:date="2025-05-07T12:44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25074" w:rsidRPr="00F25074" w:rsidRDefault="00F25074" w:rsidP="00F25074">
      <w:pPr>
        <w:pStyle w:val="a5"/>
        <w:keepNext/>
        <w:keepLines/>
        <w:numPr>
          <w:ilvl w:val="1"/>
          <w:numId w:val="7"/>
        </w:numPr>
        <w:spacing w:before="40" w:after="0"/>
        <w:contextualSpacing w:val="0"/>
        <w:outlineLvl w:val="2"/>
        <w:rPr>
          <w:ins w:id="823" w:author="Шикаленко Юрий Николаевич" w:date="2025-05-07T12:44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25074" w:rsidRPr="00F25074" w:rsidRDefault="00F25074" w:rsidP="00F25074">
      <w:pPr>
        <w:pStyle w:val="a5"/>
        <w:keepNext/>
        <w:keepLines/>
        <w:numPr>
          <w:ilvl w:val="1"/>
          <w:numId w:val="7"/>
        </w:numPr>
        <w:spacing w:before="40" w:after="0"/>
        <w:contextualSpacing w:val="0"/>
        <w:outlineLvl w:val="2"/>
        <w:rPr>
          <w:ins w:id="824" w:author="Шикаленко Юрий Николаевич" w:date="2025-05-07T12:44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25074" w:rsidRPr="00F25074" w:rsidRDefault="00F25074" w:rsidP="00F25074">
      <w:pPr>
        <w:pStyle w:val="a5"/>
        <w:keepNext/>
        <w:keepLines/>
        <w:numPr>
          <w:ilvl w:val="1"/>
          <w:numId w:val="7"/>
        </w:numPr>
        <w:spacing w:before="40" w:after="0"/>
        <w:contextualSpacing w:val="0"/>
        <w:outlineLvl w:val="2"/>
        <w:rPr>
          <w:ins w:id="825" w:author="Шикаленко Юрий Николаевич" w:date="2025-05-07T12:44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A7A24" w:rsidRPr="00F25074" w:rsidRDefault="00F25074">
      <w:pPr>
        <w:pStyle w:val="3"/>
        <w:numPr>
          <w:ilvl w:val="1"/>
          <w:numId w:val="7"/>
        </w:numPr>
        <w:rPr>
          <w:lang w:val="en-US"/>
          <w:rPrChange w:id="826" w:author="Шикаленко Юрий Николаевич" w:date="2025-05-07T12:43:00Z">
            <w:rPr>
              <w:rFonts w:eastAsia="Times New Roman"/>
              <w:lang w:eastAsia="ru-RU"/>
            </w:rPr>
          </w:rPrChange>
        </w:rPr>
        <w:pPrChange w:id="827" w:author="Шикаленко Юрий Николаевич" w:date="2025-05-07T12:44:00Z">
          <w:pPr>
            <w:pStyle w:val="3"/>
          </w:pPr>
        </w:pPrChange>
      </w:pPr>
      <w:ins w:id="828" w:author="Шикаленко Юрий Николаевич" w:date="2025-05-07T12:43:00Z">
        <w:r>
          <w:t>Получение организации</w:t>
        </w:r>
      </w:ins>
    </w:p>
    <w:p w:rsidR="00BD2144" w:rsidRPr="00A93DF6" w:rsidRDefault="007D214B">
      <w:pPr>
        <w:pStyle w:val="3"/>
        <w:numPr>
          <w:ilvl w:val="2"/>
          <w:numId w:val="7"/>
        </w:numPr>
        <w:rPr>
          <w:lang w:val="en-US"/>
        </w:rPr>
        <w:pPrChange w:id="829" w:author="Шикаленко Юрий Николаевич" w:date="2025-05-07T12:44:00Z">
          <w:pPr>
            <w:pStyle w:val="3"/>
            <w:numPr>
              <w:ilvl w:val="1"/>
              <w:numId w:val="7"/>
            </w:numPr>
            <w:ind w:left="792" w:hanging="432"/>
          </w:pPr>
        </w:pPrChange>
      </w:pPr>
      <w:r>
        <w:t xml:space="preserve">Получение </w:t>
      </w:r>
      <w:r w:rsidR="008716FD">
        <w:t>организации текущего пользователя</w:t>
      </w:r>
    </w:p>
    <w:p w:rsidR="00A93DF6" w:rsidRPr="007D214B" w:rsidRDefault="00A93DF6" w:rsidP="00A93DF6">
      <w:pPr>
        <w:rPr>
          <w:lang w:val="en-US"/>
        </w:rPr>
      </w:pPr>
      <w:r w:rsidRPr="00A93DF6">
        <w:rPr>
          <w:lang w:val="en-US"/>
        </w:rPr>
        <w:t>Метод: GET</w:t>
      </w:r>
    </w:p>
    <w:p w:rsidR="00A93DF6" w:rsidRDefault="007D214B" w:rsidP="007D21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r w:rsidR="00A93DF6"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http://localhost:8189/</w:t>
      </w:r>
      <w:ins w:id="830" w:author="Шикаленко Юрий Николаевич" w:date="2025-05-05T16:43:00Z">
        <w:r w:rsidR="004C054E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spectrum-core</w:t>
        </w:r>
      </w:ins>
      <w:del w:id="831" w:author="Шикаленко Юрий Николаевич" w:date="2025-05-05T16:43:00Z">
        <w:r w:rsidR="00A93DF6"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="00A93DF6"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/organization</w:t>
      </w:r>
    </w:p>
    <w:p w:rsidR="00A93DF6" w:rsidRDefault="00A93DF6" w:rsidP="007D21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application/json</w:t>
      </w:r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32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33" w:author="Шикаленко Юрий Николаевич" w:date="2025-05-20T17:43:00Z">
            <w:rPr>
              <w:ins w:id="834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3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3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37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38" w:author="Шикаленко Юрий Николаевич" w:date="2025-05-20T17:43:00Z">
            <w:rPr>
              <w:ins w:id="839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40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41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42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4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844" w:author="Шикаленко Юрий Николаевич" w:date="2025-05-20T17:43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6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4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46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47" w:author="Шикаленко Юрий Николаевич" w:date="2025-05-20T17:43:00Z">
            <w:rPr>
              <w:ins w:id="848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49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50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51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"crmOrganizationId"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5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853" w:author="Шикаленко Юрий Николаевич" w:date="2025-05-20T17:43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555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54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55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56" w:author="Шикаленко Юрий Николаевич" w:date="2025-05-20T17:43:00Z">
            <w:rPr>
              <w:ins w:id="857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58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59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60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"ipIdentity"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61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62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63" w:author="Шикаленко Юрий Николаевич" w:date="2025-05-20T17:43:00Z">
            <w:rPr>
              <w:ins w:id="864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6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6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67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"idType"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68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869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70" w:author="Шикаленко Юрий Николаевич" w:date="2025-05-20T17:43:00Z">
            <w:rPr>
              <w:ins w:id="871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7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7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74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7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876" w:author="Шикаленко Юрий Николаевич" w:date="2025-05-20T17:43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1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7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B453D6" w:rsidRDefault="00184EA2" w:rsidP="00184EA2">
      <w:pPr>
        <w:shd w:val="clear" w:color="auto" w:fill="FFFFFE"/>
        <w:spacing w:after="0" w:line="270" w:lineRule="atLeast"/>
        <w:rPr>
          <w:ins w:id="87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79" w:author="Шикаленко Юрий Николаевич" w:date="2025-06-17T12:32:00Z">
            <w:rPr>
              <w:ins w:id="880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8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8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83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84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name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85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86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87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888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Общегражданский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889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паспорт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890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91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B453D6" w:rsidRDefault="00184EA2" w:rsidP="00184EA2">
      <w:pPr>
        <w:shd w:val="clear" w:color="auto" w:fill="FFFFFE"/>
        <w:spacing w:after="0" w:line="270" w:lineRule="atLeast"/>
        <w:rPr>
          <w:ins w:id="892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893" w:author="Шикаленко Юрий Николаевич" w:date="2025-06-17T12:32:00Z">
            <w:rPr>
              <w:ins w:id="894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895" w:author="Шикаленко Юрий Николаевич" w:date="2025-05-20T17:43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896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97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98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sdcoCode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899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00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01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02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"21"</w:t>
        </w:r>
      </w:ins>
    </w:p>
    <w:p w:rsidR="00184EA2" w:rsidRPr="00B453D6" w:rsidRDefault="00184EA2" w:rsidP="00184EA2">
      <w:pPr>
        <w:shd w:val="clear" w:color="auto" w:fill="FFFFFE"/>
        <w:spacing w:after="0" w:line="270" w:lineRule="atLeast"/>
        <w:rPr>
          <w:ins w:id="903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04" w:author="Шикаленко Юрий Николаевич" w:date="2025-06-17T12:32:00Z">
            <w:rPr>
              <w:ins w:id="905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06" w:author="Шикаленко Юрий Николаевич" w:date="2025-05-20T17:43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07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08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},</w:t>
        </w:r>
      </w:ins>
    </w:p>
    <w:p w:rsidR="00184EA2" w:rsidRPr="00B453D6" w:rsidRDefault="00184EA2" w:rsidP="00184EA2">
      <w:pPr>
        <w:shd w:val="clear" w:color="auto" w:fill="FFFFFE"/>
        <w:spacing w:after="0" w:line="270" w:lineRule="atLeast"/>
        <w:rPr>
          <w:ins w:id="909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10" w:author="Шикаленко Юрий Николаевич" w:date="2025-06-17T12:32:00Z">
            <w:rPr>
              <w:ins w:id="911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12" w:author="Шикаленко Юрий Николаевич" w:date="2025-05-20T17:43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13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14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15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idNumber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16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17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18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19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"5208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20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21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478921"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22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B453D6" w:rsidRDefault="00184EA2" w:rsidP="00184EA2">
      <w:pPr>
        <w:shd w:val="clear" w:color="auto" w:fill="FFFFFE"/>
        <w:spacing w:after="0" w:line="270" w:lineRule="atLeast"/>
        <w:rPr>
          <w:ins w:id="923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24" w:author="Шикаленко Юрий Николаевич" w:date="2025-06-17T12:32:00Z">
            <w:rPr>
              <w:ins w:id="925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26" w:author="Шикаленко Юрий Николаевич" w:date="2025-05-20T17:43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27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28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29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idFio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30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31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32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33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Насрединов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34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Альберт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35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Васильевич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36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37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3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39" w:author="Шикаленко Юрий Николаевич" w:date="2025-05-20T17:43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40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"idIssuer"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"Центральный РОВД г.Омск 111-035"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4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42" w:author="Шикаленко Юрий Николаевич" w:date="2025-05-20T17:43:00Z">
            <w:rPr>
              <w:ins w:id="943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44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4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46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"idIssueDate"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4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48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"2002-09-24"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49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50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51" w:author="Шикаленко Юрий Николаевич" w:date="2025-05-20T17:43:00Z">
            <w:rPr>
              <w:ins w:id="952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53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54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55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"idBirthdate"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5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57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"1980-09-24"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58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59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960" w:author="Шикаленко Юрий Николаевич" w:date="2025-05-20T17:43:00Z">
            <w:rPr>
              <w:ins w:id="961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96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6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64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"idRegAddress"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6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66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г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67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Омск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68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Набережная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69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28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кв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70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.33"</w:t>
        </w:r>
      </w:ins>
    </w:p>
    <w:p w:rsidR="00184EA2" w:rsidRPr="00BD428C" w:rsidRDefault="00184EA2" w:rsidP="00184EA2">
      <w:pPr>
        <w:shd w:val="clear" w:color="auto" w:fill="FFFFFE"/>
        <w:spacing w:after="0" w:line="270" w:lineRule="atLeast"/>
        <w:rPr>
          <w:ins w:id="97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7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7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184EA2" w:rsidRPr="00A529EA" w:rsidRDefault="00184EA2" w:rsidP="00184EA2">
      <w:pPr>
        <w:shd w:val="clear" w:color="auto" w:fill="FFFFFE"/>
        <w:spacing w:after="0" w:line="270" w:lineRule="atLeast"/>
        <w:rPr>
          <w:ins w:id="974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7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7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77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taxation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A529E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78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A529E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184EA2" w:rsidRPr="00A529EA" w:rsidRDefault="00184EA2" w:rsidP="00184EA2">
      <w:pPr>
        <w:shd w:val="clear" w:color="auto" w:fill="FFFFFE"/>
        <w:spacing w:after="0" w:line="270" w:lineRule="atLeast"/>
        <w:rPr>
          <w:ins w:id="979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80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81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82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A529E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8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A529EA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</w:t>
        </w:r>
        <w:r w:rsidRPr="00A529E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A529EA" w:rsidRDefault="00184EA2" w:rsidP="00184EA2">
      <w:pPr>
        <w:shd w:val="clear" w:color="auto" w:fill="FFFFFE"/>
        <w:spacing w:after="0" w:line="270" w:lineRule="atLeast"/>
        <w:rPr>
          <w:ins w:id="984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8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8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987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description</w:t>
        </w:r>
        <w:r w:rsidRPr="00A529E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A529E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88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A529E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Упрощенная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89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система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990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налогообложения</w:t>
        </w:r>
        <w:r w:rsidRPr="00A529E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9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9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99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94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9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"shortName"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"ИП Насрединов Альберт Васильевич"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96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97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"fullName"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"Индивидуальный предприниматель Насрединов Альберт Васильевич"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99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999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"inn"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"554567876912"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00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00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"ogrn"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"1027739606247"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02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003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"kpp"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"554401001"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04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00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"913 684 75 68"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06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007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0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009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"postAddress"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"644020 г.Омск Федора Крылова 4 кв.12 Насрединову Альберту Васильевичу"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10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11" w:author="Шикаленко Юрий Николаевич" w:date="2025-05-20T17:43:00Z">
            <w:rPr>
              <w:ins w:id="1012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13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14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1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val="en-US" w:eastAsia="ru-RU"/>
            <w:rPrChange w:id="1016" w:author="Шикаленко Юрий Николаевич" w:date="2025-05-20T17:43:00Z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</w:rPrChange>
          </w:rPr>
          <w:t>null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1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1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19" w:author="Шикаленко Юрий Николаевич" w:date="2025-05-20T17:43:00Z">
            <w:rPr>
              <w:ins w:id="1020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2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2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23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"factAddress"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24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25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"644020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г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26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Омск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27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Федора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28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Крылова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29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4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кв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30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.12"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31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32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33" w:author="Шикаленко Юрий Николаевич" w:date="2025-05-20T17:43:00Z">
            <w:rPr>
              <w:ins w:id="1034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35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3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37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"sendRekvContact"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38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39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40" w:author="Шикаленко Юрий Николаевич" w:date="2025-05-20T17:43:00Z">
            <w:rPr>
              <w:ins w:id="1041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4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43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44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"phone"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4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46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"960 888 79 68"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4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4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49" w:author="Шикаленко Юрий Николаевич" w:date="2025-05-20T17:43:00Z">
            <w:rPr>
              <w:ins w:id="1050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5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5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53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"email"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54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55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"nasredin80@mail.ru"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56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57" w:author="Шикаленко Юрий Николаевич" w:date="2025-05-20T17:43:00Z">
            <w:rPr>
              <w:ins w:id="1058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59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60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},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6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62" w:author="Шикаленко Юрий Николаевич" w:date="2025-05-20T17:43:00Z">
            <w:rPr>
              <w:ins w:id="1063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64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6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66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"organizationContacts"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6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[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06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69" w:author="Шикаленко Юрий Николаевич" w:date="2025-05-20T17:43:00Z">
            <w:rPr>
              <w:ins w:id="1070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7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7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{</w:t>
        </w:r>
      </w:ins>
    </w:p>
    <w:p w:rsidR="00184EA2" w:rsidRPr="00611207" w:rsidRDefault="00184EA2" w:rsidP="00184EA2">
      <w:pPr>
        <w:shd w:val="clear" w:color="auto" w:fill="FFFFFE"/>
        <w:spacing w:after="0" w:line="270" w:lineRule="atLeast"/>
        <w:rPr>
          <w:ins w:id="1073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74" w:author="Шикаленко Юрий Николаевич" w:date="2025-06-11T11:09:00Z">
            <w:rPr>
              <w:ins w:id="1075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76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7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78" w:author="Шикаленко Юрий Николаевич" w:date="2025-06-11T11:0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79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fio</w:t>
        </w:r>
        <w:r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80" w:author="Шикаленко Юрий Николаевич" w:date="2025-06-11T11:0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81" w:author="Шикаленко Юрий Николаевич" w:date="2025-06-11T11:0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8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611207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83" w:author="Шикаленко Юрий Николаевич" w:date="2025-06-11T11:0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Насрединов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84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Альберт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85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Васильевич</w:t>
        </w:r>
        <w:r w:rsidRPr="00611207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86" w:author="Шикаленко Юрий Николаевич" w:date="2025-06-11T11:0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87" w:author="Шикаленко Юрий Николаевич" w:date="2025-06-11T11:0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3B48CC" w:rsidRDefault="00184EA2" w:rsidP="00184EA2">
      <w:pPr>
        <w:shd w:val="clear" w:color="auto" w:fill="FFFFFE"/>
        <w:spacing w:after="0" w:line="270" w:lineRule="atLeast"/>
        <w:rPr>
          <w:ins w:id="108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089" w:author="Шикаленко Юрий Николаевич" w:date="2025-06-17T10:07:00Z">
            <w:rPr>
              <w:ins w:id="1090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091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92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93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94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title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095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96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09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98" w:author="Шикаленко Юрий Николаевич" w:date="2025-06-17T10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Руководитель</w:t>
        </w:r>
        <w:r w:rsidRPr="003B48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099" w:author="Шикаленко Юрий Николаевич" w:date="2025-06-17T10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00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10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102" w:author="Шикаленко Юрий Николаевич" w:date="2025-05-20T17:43:00Z">
            <w:rPr>
              <w:ins w:id="1103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104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05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lastRenderedPageBreak/>
          <w:t>    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06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"phone"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07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108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"913 684 75 68"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09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110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111" w:author="Шикаленко Юрий Николаевич" w:date="2025-05-20T17:43:00Z">
            <w:rPr>
              <w:ins w:id="1112" w:author="Шикаленко Юрий Николаевич" w:date="2025-05-20T17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113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14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15" w:author="Шикаленко Юрий Николаевич" w:date="2025-05-20T17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"email"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16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117" w:author="Шикаленко Юрий Николаевич" w:date="2025-05-20T17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"nasredin80@mail.ru"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118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119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20" w:author="Шикаленко Юрий Николаевич" w:date="2025-05-20T17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121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122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]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123" w:author="Шикаленко Юрий Николаевич" w:date="2025-05-20T17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124" w:author="Шикаленко Юрий Николаевич" w:date="2025-05-20T17:43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4C054E" w:rsidRDefault="004C054E" w:rsidP="004C054E">
      <w:pPr>
        <w:shd w:val="clear" w:color="auto" w:fill="FFFFFE"/>
        <w:spacing w:line="270" w:lineRule="atLeast"/>
        <w:rPr>
          <w:ins w:id="1125" w:author="Шикаленко Юрий Николаевич" w:date="2025-05-05T16:48:00Z"/>
          <w:rFonts w:ascii="Courier New" w:hAnsi="Courier New" w:cs="Courier New"/>
          <w:color w:val="000000"/>
          <w:sz w:val="18"/>
          <w:szCs w:val="18"/>
        </w:rPr>
      </w:pPr>
    </w:p>
    <w:p w:rsidR="00A93DF6" w:rsidRPr="00A93DF6" w:rsidDel="004C054E" w:rsidRDefault="004C054E" w:rsidP="004C054E">
      <w:pPr>
        <w:shd w:val="clear" w:color="auto" w:fill="FFFFFE"/>
        <w:spacing w:after="0" w:line="270" w:lineRule="atLeast"/>
        <w:rPr>
          <w:del w:id="1126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ins w:id="1127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 xml:space="preserve"> </w:t>
        </w:r>
      </w:ins>
      <w:del w:id="1128" w:author="Шикаленко Юрий Николаевич" w:date="2025-05-05T16:48:00Z">
        <w:r w:rsidR="00A93DF6"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[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29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del w:id="1130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{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31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del w:id="1132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"id"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</w:rPr>
          <w:delText>4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33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del w:id="1134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"shortName"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"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АО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 \"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РУССКИЕ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ФОНДЫ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\""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35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36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"fullName"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"АКЦИОНЕРНОЕ ОБЩЕСТВО \"РУССКИЕ ФОНДЫ\""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37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38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"inn"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"7744003215"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39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40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"ogrn"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"1037744006981"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41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42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},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43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44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{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45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46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"id"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delText>5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47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48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"shortName"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"ООО \"БК РЕГИОН\""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49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50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"fullName"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"Общество с ограниченной ответственностью \"Брокерская компания \"РЕГИОН\""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51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52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"inn"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"7708207809"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53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54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"ogrn"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"1027708015576"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55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56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}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157" w:author="Шикаленко Юрий Николаевич" w:date="2025-05-05T16:4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158" w:author="Шикаленко Юрий Николаевич" w:date="2025-05-05T16:48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]</w:delText>
        </w:r>
      </w:del>
    </w:p>
    <w:p w:rsidR="00A93DF6" w:rsidRDefault="00A93DF6" w:rsidP="007D21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В примере использован токен полученный в авторизации пользователя 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</w:t>
      </w:r>
      <w:del w:id="1159" w:author="Шикаленко Юрий Николаевич" w:date="2025-05-20T17:43:00Z">
        <w:r w:rsidDel="00184EA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elsa</w:delText>
        </w:r>
      </w:del>
      <w:ins w:id="1160" w:author="Шикаленко Юрий Николаевич" w:date="2025-05-20T17:43:00Z">
        <w:r w:rsidR="00184EA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peter</w:t>
        </w:r>
      </w:ins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</w:t>
      </w:r>
    </w:p>
    <w:p w:rsidR="00A93DF6" w:rsidRPr="00A93DF6" w:rsidRDefault="00A93DF6" w:rsidP="007D21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Возвращаются </w:t>
      </w:r>
      <w:del w:id="1161" w:author="Шикаленко Юрий Николаевич" w:date="2025-05-05T16:48:00Z"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только </w:delText>
        </w:r>
      </w:del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организаци</w:t>
      </w:r>
      <w:ins w:id="1162" w:author="Шикаленко Юрий Николаевич" w:date="2025-05-05T16:48:00Z"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я</w:t>
        </w:r>
      </w:ins>
      <w:del w:id="1163" w:author="Шикаленко Юрий Николаевич" w:date="2025-05-05T16:48:00Z"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и</w:delText>
        </w:r>
      </w:del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ассоциированн</w:t>
      </w:r>
      <w:ins w:id="1164" w:author="Шикаленко Юрий Николаевич" w:date="2025-05-05T16:48:00Z"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ая</w:t>
        </w:r>
      </w:ins>
      <w:del w:id="1165" w:author="Шикаленко Юрий Николаевич" w:date="2025-05-05T16:48:00Z"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ые</w:delText>
        </w:r>
      </w:del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с текущим авторизованным пользователем</w:t>
      </w:r>
    </w:p>
    <w:p w:rsidR="007D214B" w:rsidRPr="00A93DF6" w:rsidRDefault="00A93DF6">
      <w:pPr>
        <w:pStyle w:val="3"/>
        <w:numPr>
          <w:ilvl w:val="2"/>
          <w:numId w:val="7"/>
        </w:numPr>
        <w:pPrChange w:id="1166" w:author="Шикаленко Юрий Николаевич" w:date="2025-05-07T12:44:00Z">
          <w:pPr>
            <w:pStyle w:val="3"/>
            <w:numPr>
              <w:ilvl w:val="1"/>
              <w:numId w:val="7"/>
            </w:numPr>
            <w:ind w:left="792" w:hanging="432"/>
          </w:pPr>
        </w:pPrChange>
      </w:pPr>
      <w:r>
        <w:t xml:space="preserve">Получение организации по </w:t>
      </w:r>
      <w:r>
        <w:rPr>
          <w:lang w:val="en-US"/>
        </w:rPr>
        <w:t>id</w:t>
      </w:r>
    </w:p>
    <w:p w:rsidR="00A93DF6" w:rsidRDefault="00A93DF6" w:rsidP="00A93DF6">
      <w:pPr>
        <w:rPr>
          <w:lang w:val="en-US"/>
        </w:rPr>
      </w:pPr>
      <w:r>
        <w:t>Метод</w:t>
      </w:r>
      <w:r>
        <w:rPr>
          <w:lang w:val="en-US"/>
        </w:rPr>
        <w:t>: GET</w:t>
      </w:r>
    </w:p>
    <w:p w:rsidR="00A93DF6" w:rsidRDefault="00A93DF6" w:rsidP="00A93DF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URL</w:t>
      </w:r>
      <w:r w:rsidRPr="00A93DF6">
        <w:t xml:space="preserve">: 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://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localhost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:8189/</w:t>
      </w:r>
      <w:ins w:id="1167" w:author="Шикаленко Юрий Николаевич" w:date="2025-05-05T16:49:00Z">
        <w:r w:rsidR="004C054E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</w:t>
        </w:r>
        <w:r w:rsidR="004C054E" w:rsidRP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168" w:author="Шикаленко Юрий Николаевич" w:date="2025-05-05T16:49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-</w:t>
        </w:r>
        <w:r w:rsidR="004C054E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core</w:t>
        </w:r>
      </w:ins>
      <w:del w:id="1169" w:author="Шикаленко Юрий Николаевич" w:date="2025-05-05T16:49:00Z"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organization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/5 (5 -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значение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id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организации)</w:t>
      </w:r>
    </w:p>
    <w:p w:rsidR="00A93DF6" w:rsidRPr="003B48CC" w:rsidRDefault="00A93DF6" w:rsidP="00A93DF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3B48CC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application</w:t>
      </w:r>
      <w:r w:rsidRPr="003B48CC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json</w:t>
      </w:r>
    </w:p>
    <w:p w:rsidR="00184EA2" w:rsidRPr="003B48CC" w:rsidRDefault="00184EA2" w:rsidP="00184EA2">
      <w:pPr>
        <w:shd w:val="clear" w:color="auto" w:fill="FFFFFE"/>
        <w:spacing w:after="0" w:line="270" w:lineRule="atLeast"/>
        <w:rPr>
          <w:ins w:id="1170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171" w:author="Шикаленко Юрий Николаевич" w:date="2025-06-17T10:07:00Z">
            <w:rPr>
              <w:ins w:id="1172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173" w:author="Шикаленко Юрий Николаевич" w:date="2025-05-20T17:45:00Z"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74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184EA2" w:rsidRPr="003B48CC" w:rsidRDefault="00184EA2" w:rsidP="00184EA2">
      <w:pPr>
        <w:shd w:val="clear" w:color="auto" w:fill="FFFFFE"/>
        <w:spacing w:after="0" w:line="270" w:lineRule="atLeast"/>
        <w:rPr>
          <w:ins w:id="1175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176" w:author="Шикаленко Юрий Николаевич" w:date="2025-06-17T10:07:00Z">
            <w:rPr>
              <w:ins w:id="1177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178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79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80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81" w:author="Шикаленко Юрий Николаевич" w:date="2025-05-20T17:4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82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83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84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185" w:author="Шикаленко Юрий Николаевич" w:date="2025-06-17T10:0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5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86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3B48CC" w:rsidRDefault="00184EA2" w:rsidP="00184EA2">
      <w:pPr>
        <w:shd w:val="clear" w:color="auto" w:fill="FFFFFE"/>
        <w:spacing w:after="0" w:line="270" w:lineRule="atLeast"/>
        <w:rPr>
          <w:ins w:id="1187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188" w:author="Шикаленко Юрий Николаевич" w:date="2025-06-17T10:07:00Z">
            <w:rPr>
              <w:ins w:id="1189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190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91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92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93" w:author="Шикаленко Юрий Николаевич" w:date="2025-05-20T17:4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crmOrganizationId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194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95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96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197" w:author="Шикаленко Юрий Николаевич" w:date="2025-06-17T10:0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5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198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611207" w:rsidRDefault="00184EA2" w:rsidP="00184EA2">
      <w:pPr>
        <w:shd w:val="clear" w:color="auto" w:fill="FFFFFE"/>
        <w:spacing w:after="0" w:line="270" w:lineRule="atLeast"/>
        <w:rPr>
          <w:ins w:id="1199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00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01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="00E70178"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202" w:author="Шикаленко Юрий Николаевич" w:date="2025-06-11T11:0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="00E7017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taxation</w:t>
        </w:r>
        <w:r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03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184EA2" w:rsidRPr="00611207" w:rsidRDefault="00184EA2" w:rsidP="00184EA2">
      <w:pPr>
        <w:shd w:val="clear" w:color="auto" w:fill="FFFFFE"/>
        <w:spacing w:after="0" w:line="270" w:lineRule="atLeast"/>
        <w:rPr>
          <w:ins w:id="1204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05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06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207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</w:t>
        </w:r>
        <w:r w:rsidRPr="0061120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08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611207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0</w:t>
        </w:r>
        <w:r w:rsidRPr="0061120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81522A" w:rsidRDefault="00184EA2" w:rsidP="00184EA2">
      <w:pPr>
        <w:shd w:val="clear" w:color="auto" w:fill="FFFFFE"/>
        <w:spacing w:after="0" w:line="270" w:lineRule="atLeast"/>
        <w:rPr>
          <w:ins w:id="1209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10" w:author="Шикаленко Юрий Николаевич" w:date="2025-05-20T17:45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11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1522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792F7F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212" w:author="Шикаленко Юрий Николаевич" w:date="2025-05-21T08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description</w:t>
        </w:r>
        <w:r w:rsidRPr="0081522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81522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13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81522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Общая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214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система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215" w:author="Шикаленко Юрий Николаевич" w:date="2025-05-21T08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налогообложения</w:t>
        </w:r>
        <w:r w:rsidRPr="0081522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16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17" w:author="Шикаленко Юрий Николаевич" w:date="2025-05-20T17:45:00Z">
        <w:r w:rsidRPr="00792F7F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18" w:author="Шикаленко Юрий Николаевич" w:date="2025-05-21T08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19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20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"shortName"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"ООО \"БК РЕГИОН\""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21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22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"fullName"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"Общество с ограниченной ответственностью \"Брокерская компания \"РЕГИОН\""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23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24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"inn"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"7708207809"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25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26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"ogrn"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"1027708015576"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27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28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"kpp"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"775001001"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29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30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"(495) 777-29-64"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31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32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"region_ic@regnm.ru"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33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34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"postAddress"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84EA2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"119049, г. Москва, ул. Шаболовка, д.10, корпус 2"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35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236" w:author="Шикаленко Юрий Николаевич" w:date="2025-05-20T17:45:00Z">
            <w:rPr>
              <w:ins w:id="1237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238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239" w:author="Шикаленко Юрий Николаевич" w:date="2025-05-20T17:4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40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val="en-US" w:eastAsia="ru-RU"/>
            <w:rPrChange w:id="1241" w:author="Шикаленко Юрий Николаевич" w:date="2025-05-20T17:45:00Z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</w:rPrChange>
          </w:rPr>
          <w:t>null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42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43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244" w:author="Шикаленко Юрий Николаевич" w:date="2025-05-20T17:45:00Z">
            <w:rPr>
              <w:ins w:id="1245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246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47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248" w:author="Шикаленко Юрий Николаевич" w:date="2025-05-20T17:4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"factAddress"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49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val="en-US" w:eastAsia="ru-RU"/>
            <w:rPrChange w:id="1250" w:author="Шикаленко Юрий Николаевич" w:date="2025-05-20T17:45:00Z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</w:rPrChange>
          </w:rPr>
          <w:t>null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51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52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253" w:author="Шикаленко Юрий Николаевич" w:date="2025-05-20T17:45:00Z">
            <w:rPr>
              <w:ins w:id="1254" w:author="Шикаленко Юрий Николаевич" w:date="2025-05-20T17:4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255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56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257" w:author="Шикаленко Юрий Николаевич" w:date="2025-05-20T17:4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"sendRekvContact"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58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184EA2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val="en-US" w:eastAsia="ru-RU"/>
            <w:rPrChange w:id="1259" w:author="Шикаленко Юрий Николаевич" w:date="2025-05-20T17:45:00Z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</w:rPrChange>
          </w:rPr>
          <w:t>null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60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61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62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263" w:author="Шикаленко Юрий Николаевич" w:date="2025-05-20T17:4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184EA2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"organizationContacts"</w:t>
        </w:r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[]</w:t>
        </w:r>
      </w:ins>
    </w:p>
    <w:p w:rsidR="00184EA2" w:rsidRPr="00184EA2" w:rsidRDefault="00184EA2" w:rsidP="00184EA2">
      <w:pPr>
        <w:shd w:val="clear" w:color="auto" w:fill="FFFFFE"/>
        <w:spacing w:after="0" w:line="270" w:lineRule="atLeast"/>
        <w:rPr>
          <w:ins w:id="1264" w:author="Шикаленко Юрий Николаевич" w:date="2025-05-20T17:4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265" w:author="Шикаленко Юрий Николаевич" w:date="2025-05-20T17:45:00Z">
        <w:r w:rsidRPr="00184EA2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A93DF6" w:rsidRPr="00CD5F37" w:rsidDel="004C054E" w:rsidRDefault="00A93DF6" w:rsidP="00A93DF6">
      <w:pPr>
        <w:shd w:val="clear" w:color="auto" w:fill="FFFFFE"/>
        <w:spacing w:after="0" w:line="270" w:lineRule="atLeast"/>
        <w:rPr>
          <w:del w:id="1266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267" w:author="Шикаленко Юрий Николаевич" w:date="2025-05-06T11:24:00Z">
            <w:rPr>
              <w:del w:id="1268" w:author="Шикаленко Юрий Николаевич" w:date="2025-05-05T16:50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269" w:author="Шикаленко Юрий Николаевич" w:date="2025-05-05T16:50:00Z">
        <w:r w:rsidRPr="00CD5F37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27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A93DF6" w:rsidRPr="00CD5F37" w:rsidDel="004C054E" w:rsidRDefault="00A93DF6" w:rsidP="00A93DF6">
      <w:pPr>
        <w:shd w:val="clear" w:color="auto" w:fill="FFFFFE"/>
        <w:spacing w:after="0" w:line="270" w:lineRule="atLeast"/>
        <w:rPr>
          <w:del w:id="1271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272" w:author="Шикаленко Юрий Николаевич" w:date="2025-05-06T11:24:00Z">
            <w:rPr>
              <w:del w:id="1273" w:author="Шикаленко Юрий Николаевич" w:date="2025-05-05T16:50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274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275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27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27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4C054E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278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5</w:delText>
        </w:r>
        <w:r w:rsidRPr="00CD5F37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279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A93DF6" w:rsidRPr="00CD5F37" w:rsidDel="004C054E" w:rsidRDefault="00A93DF6" w:rsidP="00A93DF6">
      <w:pPr>
        <w:shd w:val="clear" w:color="auto" w:fill="FFFFFE"/>
        <w:spacing w:after="0" w:line="270" w:lineRule="atLeast"/>
        <w:rPr>
          <w:del w:id="1280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281" w:author="Шикаленко Юрий Николаевич" w:date="2025-05-06T11:24:00Z">
            <w:rPr>
              <w:del w:id="1282" w:author="Шикаленко Юрий Николаевич" w:date="2025-05-05T16:50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283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284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shortName</w:delText>
        </w:r>
        <w:r w:rsidRPr="00CD5F37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285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286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287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ООО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 </w:delText>
        </w:r>
        <w:r w:rsidRPr="00CD5F37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288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\"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БК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РЕГИОН</w:delText>
        </w:r>
        <w:r w:rsidRPr="00CD5F37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289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\""</w:delText>
        </w:r>
        <w:r w:rsidRPr="00CD5F37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29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291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292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"fullName"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"Общество с ограниченной ответственностью \"Брокерская компания \"РЕГИОН\""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293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294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"inn"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"7708207809"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295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296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"ogrn"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"1027708015576"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297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298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</w:p>
    <w:p w:rsidR="00A93DF6" w:rsidRDefault="00A93DF6" w:rsidP="00A93DF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93DF6" w:rsidRDefault="00A93DF6" w:rsidP="00A93DF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В примере использован токен полученный в авторизации пользователя 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elsa</w:t>
      </w:r>
      <w:r w:rsidRPr="00A93D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</w:t>
      </w:r>
    </w:p>
    <w:p w:rsidR="00A93DF6" w:rsidRPr="00A93DF6" w:rsidDel="004C054E" w:rsidRDefault="00A93DF6" w:rsidP="00A93DF6">
      <w:pPr>
        <w:shd w:val="clear" w:color="auto" w:fill="FFFFFE"/>
        <w:spacing w:line="270" w:lineRule="atLeast"/>
        <w:rPr>
          <w:del w:id="1299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300" w:author="Шикаленко Юрий Николаевич" w:date="2025-05-05T16:50:00Z"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В случае если запрашиваемая организация,  не ассоциированна с текущим авторизованным пользователем, например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id</w:delText>
        </w:r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=3,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возвращается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Http</w:delText>
        </w:r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Status</w:delText>
        </w:r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404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not</w:delText>
        </w:r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found</w:delText>
        </w:r>
        <w:r w:rsidRPr="00A93DF6"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 xml:space="preserve"> 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и ответ ошибки</w:delText>
        </w:r>
        <w:r w:rsidDel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{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301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del w:id="1302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"status"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</w:rPr>
          <w:delText>404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303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del w:id="1304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"message"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"Entity Organization with id = 3 is not found for 'elsa' username"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,</w:delText>
        </w:r>
      </w:del>
    </w:p>
    <w:p w:rsidR="00A93DF6" w:rsidRPr="00A93DF6" w:rsidDel="004C054E" w:rsidRDefault="00A93DF6" w:rsidP="00A93DF6">
      <w:pPr>
        <w:shd w:val="clear" w:color="auto" w:fill="FFFFFE"/>
        <w:spacing w:after="0" w:line="270" w:lineRule="atLeast"/>
        <w:rPr>
          <w:del w:id="1305" w:author="Шикаленко Юрий Николаевич" w:date="2025-05-05T16:5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1306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A93DF6" w:rsidDel="004C054E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"timestamp"</w:delText>
        </w:r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A93DF6" w:rsidDel="004C054E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"2024-05-06T09:59:47.479+00:00"</w:delText>
        </w:r>
      </w:del>
    </w:p>
    <w:p w:rsidR="00A93DF6" w:rsidRDefault="00A93DF6" w:rsidP="00A93DF6">
      <w:pPr>
        <w:shd w:val="clear" w:color="auto" w:fill="FFFFFE"/>
        <w:spacing w:after="0" w:line="270" w:lineRule="atLeast"/>
        <w:rPr>
          <w:ins w:id="1307" w:author="Шикаленко Юрий Николаевич" w:date="2025-05-07T12:10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del w:id="1308" w:author="Шикаленко Юрий Николаевич" w:date="2025-05-05T16:50:00Z">
        <w:r w:rsidRPr="00A93DF6" w:rsidDel="004C054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  <w:ins w:id="1309" w:author="Шикаленко Юрий Николаевич" w:date="2025-05-05T16:50:00Z"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текущей реализации, любой пользователь имеет доступ к этому запросу</w:t>
        </w:r>
      </w:ins>
      <w:ins w:id="1310" w:author="Шикаленко Юрий Николаевич" w:date="2025-05-05T16:51:00Z"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при любом </w:t>
        </w:r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id</w:t>
        </w:r>
        <w:r w:rsidR="004C054E" w:rsidRP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311" w:author="Шикаленко Юрий Николаевич" w:date="2025-05-05T16:5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 w:rsidR="004C054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существующей организации</w:t>
        </w:r>
      </w:ins>
    </w:p>
    <w:p w:rsidR="00A2382D" w:rsidRDefault="00A2382D" w:rsidP="00A93DF6">
      <w:pPr>
        <w:shd w:val="clear" w:color="auto" w:fill="FFFFFE"/>
        <w:spacing w:after="0" w:line="270" w:lineRule="atLeast"/>
        <w:rPr>
          <w:ins w:id="1312" w:author="Шикаленко Юрий Николаевич" w:date="2025-05-07T12:10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2382D" w:rsidRPr="00A2382D" w:rsidRDefault="00A2382D" w:rsidP="00A2382D">
      <w:pPr>
        <w:pStyle w:val="a5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ins w:id="1313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ins w:id="1314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ins w:id="1315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ins w:id="1316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ins w:id="1317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ins w:id="1318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Pr="00A2382D" w:rsidRDefault="00A2382D" w:rsidP="00A2382D">
      <w:pPr>
        <w:pStyle w:val="a5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ins w:id="1319" w:author="Шикаленко Юрий Николаевич" w:date="2025-05-07T12:11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2382D" w:rsidRDefault="00A2382D">
      <w:pPr>
        <w:pStyle w:val="3"/>
        <w:numPr>
          <w:ilvl w:val="1"/>
          <w:numId w:val="6"/>
        </w:numPr>
        <w:rPr>
          <w:ins w:id="1320" w:author="Шикаленко Юрий Николаевич" w:date="2025-05-07T12:12:00Z"/>
        </w:rPr>
      </w:pPr>
      <w:ins w:id="1321" w:author="Шикаленко Юрий Николаевич" w:date="2025-05-07T12:10:00Z">
        <w:r>
          <w:t xml:space="preserve">Получение </w:t>
        </w:r>
      </w:ins>
      <w:ins w:id="1322" w:author="Шикаленко Юрий Николаевич" w:date="2025-05-07T12:11:00Z">
        <w:r>
          <w:t>информации текущего авторизованного пользователя</w:t>
        </w:r>
      </w:ins>
    </w:p>
    <w:p w:rsidR="00A2382D" w:rsidRDefault="00A2382D">
      <w:pPr>
        <w:rPr>
          <w:ins w:id="1323" w:author="Шикаленко Юрий Николаевич" w:date="2025-05-07T12:12:00Z"/>
          <w:lang w:val="en-US"/>
        </w:rPr>
        <w:pPrChange w:id="1324" w:author="Шикаленко Юрий Николаевич" w:date="2025-05-07T12:12:00Z">
          <w:pPr>
            <w:pStyle w:val="3"/>
            <w:numPr>
              <w:ilvl w:val="1"/>
              <w:numId w:val="6"/>
            </w:numPr>
            <w:ind w:left="792" w:hanging="432"/>
          </w:pPr>
        </w:pPrChange>
      </w:pPr>
      <w:ins w:id="1325" w:author="Шикаленко Юрий Николаевич" w:date="2025-05-07T12:12:00Z">
        <w:r>
          <w:t>Метод</w:t>
        </w:r>
        <w:r>
          <w:rPr>
            <w:lang w:val="en-US"/>
          </w:rPr>
          <w:t>: GET</w:t>
        </w:r>
      </w:ins>
    </w:p>
    <w:p w:rsidR="00A2382D" w:rsidRDefault="00A2382D">
      <w:pPr>
        <w:rPr>
          <w:ins w:id="1326" w:author="Шикаленко Юрий Николаевич" w:date="2025-05-07T12:12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pPrChange w:id="1327" w:author="Шикаленко Юрий Николаевич" w:date="2025-05-07T12:12:00Z">
          <w:pPr>
            <w:pStyle w:val="3"/>
            <w:numPr>
              <w:ilvl w:val="1"/>
              <w:numId w:val="6"/>
            </w:numPr>
            <w:ind w:left="792" w:hanging="432"/>
          </w:pPr>
        </w:pPrChange>
      </w:pPr>
      <w:ins w:id="1328" w:author="Шикаленко Юрий Николаевич" w:date="2025-05-07T12:12:00Z">
        <w:r>
          <w:rPr>
            <w:lang w:val="en-US"/>
          </w:rPr>
          <w:t xml:space="preserve">URL: </w:t>
        </w:r>
        <w:r w:rsidRPr="00A2382D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1329" w:author="Шикаленко Юрий Николаевич" w:date="2025-05-07T12:1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http://localhost:8189/spectrum-core/user</w:t>
        </w:r>
      </w:ins>
    </w:p>
    <w:p w:rsidR="00A2382D" w:rsidRDefault="00A2382D">
      <w:pPr>
        <w:rPr>
          <w:ins w:id="1330" w:author="Шикаленко Юрий Николаевич" w:date="2025-05-07T12:12:00Z"/>
          <w:lang w:val="en-US"/>
        </w:rPr>
        <w:pPrChange w:id="1331" w:author="Шикаленко Юрий Николаевич" w:date="2025-05-07T12:12:00Z">
          <w:pPr>
            <w:pStyle w:val="3"/>
            <w:numPr>
              <w:ilvl w:val="1"/>
              <w:numId w:val="6"/>
            </w:numPr>
            <w:ind w:left="792" w:hanging="432"/>
          </w:pPr>
        </w:pPrChange>
      </w:pPr>
      <w:ins w:id="1332" w:author="Шикаленко Юрий Николаевич" w:date="2025-05-07T12:12:00Z">
        <w:r>
          <w:t>Ответ</w:t>
        </w:r>
        <w:r>
          <w:rPr>
            <w:lang w:val="en-US"/>
          </w:rPr>
          <w:t>: application/json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33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34" w:author="Шикаленко Юрий Николаевич" w:date="2025-05-07T12:43:00Z">
            <w:rPr>
              <w:ins w:id="1335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36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37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38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39" w:author="Шикаленко Юрий Николаевич" w:date="2025-05-07T12:43:00Z">
            <w:rPr>
              <w:ins w:id="1340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41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42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43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44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345" w:author="Шикаленко Юрий Николаевич" w:date="2025-05-07T12:43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46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47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48" w:author="Шикаленко Юрий Николаевич" w:date="2025-05-07T12:43:00Z">
            <w:rPr>
              <w:ins w:id="1349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50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51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52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"login"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53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54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"elsa"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55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56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57" w:author="Шикаленко Юрий Николаевич" w:date="2025-05-07T12:43:00Z">
            <w:rPr>
              <w:ins w:id="1358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59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60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61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"organizationId"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62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363" w:author="Шикаленко Юрий Николаевич" w:date="2025-05-07T12:43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64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65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66" w:author="Шикаленко Юрий Николаевич" w:date="2025-05-07T12:43:00Z">
            <w:rPr>
              <w:ins w:id="1367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68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69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70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"name"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71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72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Эльза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73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74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75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76" w:author="Шикаленко Юрий Николаевич" w:date="2025-05-07T12:43:00Z">
            <w:rPr>
              <w:ins w:id="1377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78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79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lastRenderedPageBreak/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80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"patronymic"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81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82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Петровна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83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84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85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86" w:author="Шикаленко Юрий Николаевич" w:date="2025-05-07T12:43:00Z">
            <w:rPr>
              <w:ins w:id="1387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88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89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390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"surname"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91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92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Багряная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393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94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395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396" w:author="Шикаленко Юрий Николаевич" w:date="2025-05-07T12:43:00Z">
            <w:rPr>
              <w:ins w:id="1397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398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399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400" w:author="Шикаленко Юрий Николаевич" w:date="2025-05-07T12:4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"email"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01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402" w:author="Шикаленко Юрий Николаевич" w:date="2025-05-07T12:4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"elsa@gmail.com"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03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404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05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06" w:author="Шикаленко Юрий Николаевич" w:date="2025-05-07T12:4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"inn"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25074">
          <w:rPr>
            <w:rFonts w:ascii="Courier New" w:eastAsia="Times New Roman" w:hAnsi="Courier New" w:cs="Courier New"/>
            <w:b/>
            <w:bCs/>
            <w:color w:val="0451A5"/>
            <w:sz w:val="18"/>
            <w:szCs w:val="18"/>
            <w:lang w:eastAsia="ru-RU"/>
          </w:rPr>
          <w:t>null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F25074" w:rsidRPr="00F25074" w:rsidRDefault="00F25074" w:rsidP="00F25074">
      <w:pPr>
        <w:shd w:val="clear" w:color="auto" w:fill="FFFFFE"/>
        <w:spacing w:after="0" w:line="270" w:lineRule="atLeast"/>
        <w:rPr>
          <w:ins w:id="1407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08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25074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25074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"+7-654-890-32-10"</w:t>
        </w:r>
      </w:ins>
    </w:p>
    <w:p w:rsidR="00F25074" w:rsidRDefault="00F25074" w:rsidP="00F25074">
      <w:pPr>
        <w:shd w:val="clear" w:color="auto" w:fill="FFFFFE"/>
        <w:spacing w:after="0" w:line="270" w:lineRule="atLeast"/>
        <w:rPr>
          <w:ins w:id="1409" w:author="Шикаленко Юрий Николаевич" w:date="2025-06-03T18:0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10" w:author="Шикаленко Юрий Николаевич" w:date="2025-05-07T12:43:00Z">
        <w:r w:rsidRPr="00F25074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BD428C" w:rsidRPr="00BD428C" w:rsidRDefault="00BD428C" w:rsidP="00BD428C">
      <w:pPr>
        <w:pStyle w:val="a5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ins w:id="1411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ins w:id="1412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3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4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5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6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7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ins w:id="1418" w:author="Шикаленко Юрий Николаевич" w:date="2025-06-03T18:02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Default="00BD428C">
      <w:pPr>
        <w:pStyle w:val="3"/>
        <w:numPr>
          <w:ilvl w:val="1"/>
          <w:numId w:val="12"/>
        </w:numPr>
        <w:rPr>
          <w:ins w:id="1419" w:author="Шикаленко Юрий Николаевич" w:date="2025-06-03T18:02:00Z"/>
        </w:rPr>
      </w:pPr>
      <w:ins w:id="1420" w:author="Шикаленко Юрий Николаевич" w:date="2025-06-03T18:01:00Z">
        <w:r>
          <w:t xml:space="preserve">Получение </w:t>
        </w:r>
      </w:ins>
      <w:ins w:id="1421" w:author="Шикаленко Юрий Николаевич" w:date="2025-06-03T18:02:00Z">
        <w:r>
          <w:t>типов удостоверения личности</w:t>
        </w:r>
      </w:ins>
    </w:p>
    <w:p w:rsidR="00BD428C" w:rsidRPr="00BD428C" w:rsidRDefault="00BD428C">
      <w:pPr>
        <w:pStyle w:val="3"/>
        <w:numPr>
          <w:ilvl w:val="2"/>
          <w:numId w:val="12"/>
        </w:numPr>
        <w:rPr>
          <w:ins w:id="1422" w:author="Шикаленко Юрий Николаевич" w:date="2025-06-03T18:02:00Z"/>
        </w:rPr>
        <w:pPrChange w:id="1423" w:author="Шикаленко Юрий Николаевич" w:date="2025-06-03T18:09:00Z">
          <w:pPr>
            <w:pStyle w:val="3"/>
            <w:numPr>
              <w:ilvl w:val="1"/>
              <w:numId w:val="12"/>
            </w:numPr>
            <w:ind w:left="792" w:hanging="432"/>
          </w:pPr>
        </w:pPrChange>
      </w:pPr>
      <w:ins w:id="1424" w:author="Шикаленко Юрий Николаевич" w:date="2025-06-03T18:02:00Z">
        <w:r>
          <w:t>Получение списка возможных типов удостоверения личности</w:t>
        </w:r>
      </w:ins>
    </w:p>
    <w:p w:rsidR="00BD428C" w:rsidRDefault="00BD428C" w:rsidP="00BD428C">
      <w:pPr>
        <w:rPr>
          <w:ins w:id="1425" w:author="Шикаленко Юрий Николаевич" w:date="2025-06-03T18:10:00Z"/>
        </w:rPr>
      </w:pPr>
    </w:p>
    <w:p w:rsidR="00BD428C" w:rsidRDefault="00BD428C" w:rsidP="00BD428C">
      <w:pPr>
        <w:rPr>
          <w:ins w:id="1426" w:author="Шикаленко Юрий Николаевич" w:date="2025-06-03T18:01:00Z"/>
          <w:lang w:val="en-US"/>
        </w:rPr>
      </w:pPr>
      <w:ins w:id="1427" w:author="Шикаленко Юрий Николаевич" w:date="2025-06-03T18:01:00Z">
        <w:r>
          <w:t>Метод</w:t>
        </w:r>
        <w:r>
          <w:rPr>
            <w:lang w:val="en-US"/>
          </w:rPr>
          <w:t>: GET</w:t>
        </w:r>
      </w:ins>
    </w:p>
    <w:p w:rsidR="00BD428C" w:rsidRPr="00BD428C" w:rsidRDefault="00BD428C" w:rsidP="00BD428C">
      <w:pPr>
        <w:rPr>
          <w:ins w:id="1428" w:author="Шикаленко Юрий Николаевич" w:date="2025-06-03T18:08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  <w:rPrChange w:id="1429" w:author="Шикаленко Юрий Николаевич" w:date="2025-06-03T18:08:00Z">
            <w:rPr>
              <w:ins w:id="1430" w:author="Шикаленко Юрий Николаевич" w:date="2025-06-03T18:08:00Z"/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rPrChange>
        </w:rPr>
      </w:pPr>
      <w:ins w:id="1431" w:author="Шикаленко Юрий Николаевич" w:date="2025-06-03T18:01:00Z">
        <w:r>
          <w:rPr>
            <w:lang w:val="en-US"/>
          </w:rPr>
          <w:t xml:space="preserve">URL: </w:t>
        </w:r>
      </w:ins>
      <w:ins w:id="1432" w:author="Шикаленко Юрий Николаевич" w:date="2025-06-03T18:08:00Z"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1433" w:author="Шикаленко Юрий Николаевич" w:date="2025-06-03T18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http://localhost:8189/spectrum-core/identity_type</w:t>
        </w:r>
      </w:ins>
    </w:p>
    <w:p w:rsidR="00BD428C" w:rsidRDefault="00BD428C" w:rsidP="00BD428C">
      <w:pPr>
        <w:rPr>
          <w:ins w:id="1434" w:author="Шикаленко Юрий Николаевич" w:date="2025-06-03T18:01:00Z"/>
          <w:lang w:val="en-US"/>
        </w:rPr>
      </w:pPr>
      <w:ins w:id="1435" w:author="Шикаленко Юрий Николаевич" w:date="2025-06-03T18:01:00Z">
        <w:r>
          <w:t>Ответ</w:t>
        </w:r>
        <w:r>
          <w:rPr>
            <w:lang w:val="en-US"/>
          </w:rPr>
          <w:t>: application/json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36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437" w:author="Шикаленко Юрий Николаевич" w:date="2025-06-03T18:08:00Z">
            <w:rPr>
              <w:ins w:id="1438" w:author="Шикаленко Юрий Николаевич" w:date="2025-06-03T18:0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439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40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[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4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442" w:author="Шикаленко Юрий Николаевич" w:date="2025-06-03T18:08:00Z">
            <w:rPr>
              <w:ins w:id="1443" w:author="Шикаленко Юрий Николаевич" w:date="2025-06-03T18:0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44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45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46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447" w:author="Шикаленко Юрий Николаевич" w:date="2025-06-03T18:08:00Z">
            <w:rPr>
              <w:ins w:id="1448" w:author="Шикаленко Юрий Николаевич" w:date="2025-06-03T18:0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449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50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451" w:author="Шикаленко Юрий Николаевич" w:date="2025-06-03T18:0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52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453" w:author="Шикаленко Юрий Николаевич" w:date="2025-06-03T18:08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1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54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5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456" w:author="Шикаленко Юрий Николаевич" w:date="2025-06-03T18:08:00Z">
            <w:rPr>
              <w:ins w:id="1457" w:author="Шикаленко Юрий Николаевич" w:date="2025-06-03T18:0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45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59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460" w:author="Шикаленко Юрий Николаевич" w:date="2025-06-03T18:0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61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462" w:author="Шикаленко Юрий Николаевич" w:date="2025-06-03T18:08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Общегражданский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463" w:author="Шикаленко Юрий Николаевич" w:date="2025-06-03T18:08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паспорт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464" w:author="Шикаленко Юрий Николаевич" w:date="2025-06-03T18:08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</w:ins>
    </w:p>
    <w:p w:rsidR="00BD428C" w:rsidRPr="00B453D6" w:rsidRDefault="00BD428C" w:rsidP="00BD428C">
      <w:pPr>
        <w:shd w:val="clear" w:color="auto" w:fill="FFFFFE"/>
        <w:spacing w:after="0" w:line="270" w:lineRule="atLeast"/>
        <w:rPr>
          <w:ins w:id="146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6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67" w:author="Шикаленко Юрий Николаевич" w:date="2025-06-03T18:0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68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69" w:author="Шикаленко Юрий Николаевич" w:date="2025-06-03T18:08:00Z">
        <w:r w:rsidRPr="003368A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470" w:author="Шикаленко Юрий Николаевич" w:date="2025-06-06T13:5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7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7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2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7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7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"Свидетельство о рождении"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7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7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7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7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7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8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3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8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8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"Загранпаспорт гражданина РФ (для граждан РФ, постоянно проживающих за пределами территории РФ)"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8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8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8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8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8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8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8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9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"Удостоверение личности военнослужащего РФ; военный билет солдата, матроса, сержанта, старшины, прапорщика и мичмана"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9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9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9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9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9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9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5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9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49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"Временное удостоверение личности гражданина Российской Федерации (форма N 2П)"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49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0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0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0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0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0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6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0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0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"Удостоверение личности моряка"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0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0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0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1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1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1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7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1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1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"Вид на жительство"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1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1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1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1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1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2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8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2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2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"Загранпаспорт гражданина РФ, дипломатический паспорт, служебный паспорт, удостоверяющие личность гражданина РФ за пределами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2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2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2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2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2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2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9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2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3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"Иные документы, признаваемые документами, удостоверяющими личность гражданина РФ в соответствии с законодательством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3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3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3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3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3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3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10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3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3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"Паспорт иностранного гражданина"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3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4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4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4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4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4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11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4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4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"Иные документы, удостоверяющие личность иностранного гражданина в соответствии с законодательством РФ и международным договором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4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4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4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5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5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5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12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5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5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"Документ, выданный иностранным государством и признаваемый в соответствии с международным договором РФ в качестве документа, удостоверяющего личность лица без гражданства"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5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5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5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5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5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6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13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6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6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"Разрешение на временное проживание, вид на жительство"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6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6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6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6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6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6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14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6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7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"Документ, удостоверяющий личность лица, не имеющего действительного документа, удостоверяющего личность, на период рассмотрения заявления о признании гражданином РФ или о приеме в гражданство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7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7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7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7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7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7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15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7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7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"Удостоверение беженца, свидетельство о рассмотрении ходатайства о признании беженцем на территории РФ по существу"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7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8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81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82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83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84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16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85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86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"Иные документы, удостоверяющие личность лица без гражданства в соответствии с законодательством РФ и международным договором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87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88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589" w:author="Шикаленко Юрий Николаевич" w:date="2025-06-03T18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590" w:author="Шикаленко Юрий Николаевич" w:date="2025-06-03T18:08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]</w:t>
        </w:r>
      </w:ins>
    </w:p>
    <w:p w:rsidR="00BD428C" w:rsidRPr="00BD428C" w:rsidRDefault="00BD428C" w:rsidP="00BD428C">
      <w:pPr>
        <w:pStyle w:val="a5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ins w:id="1591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ins w:id="1592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3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4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5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6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7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8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1"/>
          <w:numId w:val="13"/>
        </w:numPr>
        <w:spacing w:before="40" w:after="0"/>
        <w:contextualSpacing w:val="0"/>
        <w:outlineLvl w:val="2"/>
        <w:rPr>
          <w:ins w:id="1599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Pr="00BD428C" w:rsidRDefault="00BD428C" w:rsidP="00BD428C">
      <w:pPr>
        <w:pStyle w:val="a5"/>
        <w:keepNext/>
        <w:keepLines/>
        <w:numPr>
          <w:ilvl w:val="2"/>
          <w:numId w:val="13"/>
        </w:numPr>
        <w:spacing w:before="40" w:after="0"/>
        <w:contextualSpacing w:val="0"/>
        <w:outlineLvl w:val="2"/>
        <w:rPr>
          <w:ins w:id="1600" w:author="Шикаленко Юрий Николаевич" w:date="2025-06-03T18:1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D428C" w:rsidRDefault="00BD428C">
      <w:pPr>
        <w:pStyle w:val="3"/>
        <w:numPr>
          <w:ilvl w:val="2"/>
          <w:numId w:val="13"/>
        </w:numPr>
        <w:rPr>
          <w:ins w:id="1601" w:author="Шикаленко Юрий Николаевич" w:date="2025-06-03T18:10:00Z"/>
        </w:rPr>
      </w:pPr>
      <w:ins w:id="1602" w:author="Шикаленко Юрий Николаевич" w:date="2025-06-03T18:09:00Z">
        <w:r>
          <w:t>Получение списка возможных типов удостоверения личности</w:t>
        </w:r>
      </w:ins>
    </w:p>
    <w:p w:rsidR="00BD428C" w:rsidRPr="00BD428C" w:rsidRDefault="00BD428C">
      <w:pPr>
        <w:rPr>
          <w:ins w:id="1603" w:author="Шикаленко Юрий Николаевич" w:date="2025-06-03T18:09:00Z"/>
          <w:rPrChange w:id="1604" w:author="Шикаленко Юрий Николаевич" w:date="2025-06-03T18:10:00Z">
            <w:rPr>
              <w:ins w:id="1605" w:author="Шикаленко Юрий Николаевич" w:date="2025-06-03T18:09:00Z"/>
            </w:rPr>
          </w:rPrChange>
        </w:rPr>
        <w:pPrChange w:id="1606" w:author="Шикаленко Юрий Николаевич" w:date="2025-06-03T18:10:00Z">
          <w:pPr>
            <w:pStyle w:val="3"/>
            <w:numPr>
              <w:ilvl w:val="2"/>
              <w:numId w:val="13"/>
            </w:numPr>
            <w:ind w:left="1224" w:hanging="504"/>
          </w:pPr>
        </w:pPrChange>
      </w:pPr>
    </w:p>
    <w:p w:rsidR="00BD428C" w:rsidRDefault="00BD428C" w:rsidP="00BD428C">
      <w:pPr>
        <w:rPr>
          <w:ins w:id="1607" w:author="Шикаленко Юрий Николаевич" w:date="2025-06-03T18:10:00Z"/>
          <w:lang w:val="en-US"/>
        </w:rPr>
      </w:pPr>
      <w:ins w:id="1608" w:author="Шикаленко Юрий Николаевич" w:date="2025-06-03T18:10:00Z">
        <w:r>
          <w:t>Метод</w:t>
        </w:r>
        <w:r>
          <w:rPr>
            <w:lang w:val="en-US"/>
          </w:rPr>
          <w:t>: GET</w:t>
        </w:r>
      </w:ins>
    </w:p>
    <w:p w:rsidR="00BD428C" w:rsidRPr="0027790F" w:rsidRDefault="00BD428C" w:rsidP="00BD428C">
      <w:pPr>
        <w:rPr>
          <w:ins w:id="1609" w:author="Шикаленко Юрий Николаевич" w:date="2025-06-03T18:10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ins w:id="1610" w:author="Шикаленко Юрий Николаевич" w:date="2025-06-03T18:10:00Z">
        <w:r>
          <w:rPr>
            <w:lang w:val="en-US"/>
          </w:rPr>
          <w:t xml:space="preserve">URL: 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http://localhost:8189/spectrum-core/identity_type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/{identity_type_id}</w:t>
        </w:r>
      </w:ins>
    </w:p>
    <w:p w:rsidR="00BD428C" w:rsidRPr="003368A7" w:rsidRDefault="00BD428C" w:rsidP="00BD428C">
      <w:pPr>
        <w:rPr>
          <w:ins w:id="1611" w:author="Шикаленко Юрий Николаевич" w:date="2025-06-03T18:11:00Z"/>
          <w:rPrChange w:id="1612" w:author="Шикаленко Юрий Николаевич" w:date="2025-06-06T13:52:00Z">
            <w:rPr>
              <w:ins w:id="1613" w:author="Шикаленко Юрий Николаевич" w:date="2025-06-03T18:11:00Z"/>
              <w:lang w:val="en-US"/>
            </w:rPr>
          </w:rPrChange>
        </w:rPr>
      </w:pPr>
      <w:ins w:id="1614" w:author="Шикаленко Юрий Николаевич" w:date="2025-06-03T18:10:00Z">
        <w:r>
          <w:t>Ответ</w:t>
        </w:r>
        <w:r w:rsidRPr="003368A7">
          <w:rPr>
            <w:rPrChange w:id="1615" w:author="Шикаленко Юрий Николаевич" w:date="2025-06-06T13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t>application</w:t>
        </w:r>
        <w:r w:rsidRPr="003368A7">
          <w:rPr>
            <w:rPrChange w:id="1616" w:author="Шикаленко Юрий Николаевич" w:date="2025-06-06T13:52:00Z">
              <w:rPr>
                <w:lang w:val="en-US"/>
              </w:rPr>
            </w:rPrChange>
          </w:rPr>
          <w:t>/</w:t>
        </w:r>
        <w:r>
          <w:rPr>
            <w:lang w:val="en-US"/>
          </w:rPr>
          <w:t>json</w:t>
        </w:r>
      </w:ins>
      <w:ins w:id="1617" w:author="Шикаленко Юрий Николаевич" w:date="2025-06-03T18:11:00Z">
        <w:r w:rsidRPr="003368A7">
          <w:rPr>
            <w:rPrChange w:id="1618" w:author="Шикаленко Юрий Николаевич" w:date="2025-06-06T13:52:00Z">
              <w:rPr>
                <w:lang w:val="en-US"/>
              </w:rPr>
            </w:rPrChange>
          </w:rPr>
          <w:t xml:space="preserve"> </w:t>
        </w:r>
      </w:ins>
    </w:p>
    <w:p w:rsidR="00BD428C" w:rsidRPr="00BD428C" w:rsidRDefault="00BD428C" w:rsidP="00BD428C">
      <w:pPr>
        <w:rPr>
          <w:ins w:id="1619" w:author="Шикаленко Юрий Николаевич" w:date="2025-06-03T18:11:00Z"/>
          <w:rPrChange w:id="1620" w:author="Шикаленко Юрий Николаевич" w:date="2025-06-03T18:12:00Z">
            <w:rPr>
              <w:ins w:id="1621" w:author="Шикаленко Юрий Николаевич" w:date="2025-06-03T18:11:00Z"/>
              <w:lang w:val="en-US"/>
            </w:rPr>
          </w:rPrChange>
        </w:rPr>
      </w:pPr>
      <w:ins w:id="1622" w:author="Шикаленко Юрий Николаевич" w:date="2025-06-03T18:11:00Z">
        <w:r>
          <w:t>Ус</w:t>
        </w:r>
      </w:ins>
      <w:ins w:id="1623" w:author="Шикаленко Юрий Николаевич" w:date="2025-06-03T18:12:00Z">
        <w:r>
          <w:t>п</w:t>
        </w:r>
      </w:ins>
      <w:ins w:id="1624" w:author="Шикаленко Юрий Николаевич" w:date="2025-06-03T18:11:00Z">
        <w:r>
          <w:t>ех</w:t>
        </w:r>
        <w:r w:rsidRPr="00BD428C">
          <w:rPr>
            <w:rPrChange w:id="1625" w:author="Шикаленко Юрий Николаевич" w:date="2025-06-03T18:12:00Z">
              <w:rPr>
                <w:lang w:val="en-US"/>
              </w:rPr>
            </w:rPrChange>
          </w:rPr>
          <w:t>:</w:t>
        </w:r>
      </w:ins>
    </w:p>
    <w:p w:rsidR="00BD428C" w:rsidRPr="00BD428C" w:rsidRDefault="00BD428C" w:rsidP="00BD428C">
      <w:pPr>
        <w:rPr>
          <w:ins w:id="1626" w:author="Шикаленко Юрий Николаевич" w:date="2025-06-03T18:10:00Z"/>
          <w:rPrChange w:id="1627" w:author="Шикаленко Юрий Николаевич" w:date="2025-06-03T18:11:00Z">
            <w:rPr>
              <w:ins w:id="1628" w:author="Шикаленко Юрий Николаевич" w:date="2025-06-03T18:10:00Z"/>
              <w:lang w:val="en-US"/>
            </w:rPr>
          </w:rPrChange>
        </w:rPr>
      </w:pPr>
      <w:ins w:id="1629" w:author="Шикаленко Юрий Николаевич" w:date="2025-06-03T18:11:00Z">
        <w:r>
          <w:t>Ответ на</w:t>
        </w:r>
        <w:r w:rsidRPr="00BD428C">
          <w:t xml:space="preserve"> 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http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0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://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localhost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1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:8189/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2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-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core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3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identity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4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_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type</w:t>
        </w:r>
        <w:r w:rsidRPr="00BD428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1635" w:author="Шикаленко Юрий Николаевич" w:date="2025-06-03T18:1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/16</w:t>
        </w:r>
      </w:ins>
    </w:p>
    <w:p w:rsidR="00BD428C" w:rsidRPr="00BD428C" w:rsidRDefault="00BD428C" w:rsidP="00BD428C">
      <w:pPr>
        <w:rPr>
          <w:ins w:id="1636" w:author="Шикаленко Юрий Николаевич" w:date="2025-06-03T18:10:00Z"/>
          <w:rPrChange w:id="1637" w:author="Шикаленко Юрий Николаевич" w:date="2025-06-03T18:11:00Z">
            <w:rPr>
              <w:ins w:id="1638" w:author="Шикаленко Юрий Николаевич" w:date="2025-06-03T18:10:00Z"/>
              <w:lang w:val="en-US"/>
            </w:rPr>
          </w:rPrChange>
        </w:rPr>
      </w:pPr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639" w:author="Шикаленко Юрий Николаевич" w:date="2025-06-03T18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40" w:author="Шикаленко Юрий Николаевич" w:date="2025-06-03T18:11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{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641" w:author="Шикаленко Юрий Николаевич" w:date="2025-06-03T18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42" w:author="Шикаленко Юрий Николаевич" w:date="2025-06-03T18:11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16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643" w:author="Шикаленко Юрий Николаевич" w:date="2025-06-03T18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44" w:author="Шикаленко Юрий Николаевич" w:date="2025-06-03T18:11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BD428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BD428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"Иные документы, удостоверяющие личность лица без гражданства в соответствии с законодательством РФ и международным договором РФ"</w:t>
        </w:r>
      </w:ins>
    </w:p>
    <w:p w:rsidR="00BD428C" w:rsidRPr="00BD428C" w:rsidRDefault="00BD428C" w:rsidP="00BD428C">
      <w:pPr>
        <w:shd w:val="clear" w:color="auto" w:fill="FFFFFE"/>
        <w:spacing w:after="0" w:line="270" w:lineRule="atLeast"/>
        <w:rPr>
          <w:ins w:id="1645" w:author="Шикаленко Юрий Николаевич" w:date="2025-06-03T18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46" w:author="Шикаленко Юрий Николаевич" w:date="2025-06-03T18:11:00Z">
        <w:r w:rsidRPr="00BD428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BD428C" w:rsidRPr="00BD428C" w:rsidRDefault="00BD428C" w:rsidP="00BD428C">
      <w:pPr>
        <w:rPr>
          <w:ins w:id="1647" w:author="Шикаленко Юрий Николаевич" w:date="2025-06-03T18:10:00Z"/>
          <w:rPrChange w:id="1648" w:author="Шикаленко Юрий Николаевич" w:date="2025-06-03T18:12:00Z">
            <w:rPr>
              <w:ins w:id="1649" w:author="Шикаленко Юрий Николаевич" w:date="2025-06-03T18:10:00Z"/>
              <w:lang w:val="en-US"/>
            </w:rPr>
          </w:rPrChange>
        </w:rPr>
      </w:pPr>
    </w:p>
    <w:p w:rsidR="00BD428C" w:rsidRPr="0027790F" w:rsidRDefault="00BD428C" w:rsidP="00BD428C">
      <w:pPr>
        <w:rPr>
          <w:ins w:id="1650" w:author="Шикаленко Юрий Николаевич" w:date="2025-06-03T18:12:00Z"/>
        </w:rPr>
      </w:pPr>
      <w:ins w:id="1651" w:author="Шикаленко Юрий Николаевич" w:date="2025-06-03T18:12:00Z">
        <w:r>
          <w:t>Ошибка</w:t>
        </w:r>
        <w:r w:rsidRPr="0027790F">
          <w:t>:</w:t>
        </w:r>
      </w:ins>
    </w:p>
    <w:p w:rsidR="00BD428C" w:rsidRPr="0027790F" w:rsidRDefault="00BD428C" w:rsidP="00BD428C">
      <w:pPr>
        <w:rPr>
          <w:ins w:id="1652" w:author="Шикаленко Юрий Николаевич" w:date="2025-06-03T18:12:00Z"/>
        </w:rPr>
      </w:pPr>
      <w:ins w:id="1653" w:author="Шикаленко Юрий Николаевич" w:date="2025-06-03T18:12:00Z">
        <w:r>
          <w:t>Ответ на</w:t>
        </w:r>
        <w:r w:rsidRPr="0027790F">
          <w:t xml:space="preserve"> 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http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://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localhost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:8189/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-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core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/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identity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_</w:t>
        </w:r>
        <w:r w:rsidRPr="0027790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type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/17</w:t>
        </w:r>
      </w:ins>
    </w:p>
    <w:p w:rsidR="00593D75" w:rsidRPr="00593D75" w:rsidRDefault="00593D75" w:rsidP="00593D75">
      <w:pPr>
        <w:shd w:val="clear" w:color="auto" w:fill="FFFFFE"/>
        <w:spacing w:after="0" w:line="270" w:lineRule="atLeast"/>
        <w:rPr>
          <w:ins w:id="1654" w:author="Шикаленко Юрий Николаевич" w:date="2025-06-03T18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655" w:author="Шикаленко Юрий Николаевич" w:date="2025-06-03T18:16:00Z">
            <w:rPr>
              <w:ins w:id="1656" w:author="Шикаленко Юрий Николаевич" w:date="2025-06-03T18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657" w:author="Шикаленко Юрий Николаевич" w:date="2025-06-03T18:16:00Z"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58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593D75" w:rsidRPr="00593D75" w:rsidRDefault="00593D75" w:rsidP="00593D75">
      <w:pPr>
        <w:shd w:val="clear" w:color="auto" w:fill="FFFFFE"/>
        <w:spacing w:after="0" w:line="270" w:lineRule="atLeast"/>
        <w:rPr>
          <w:ins w:id="1659" w:author="Шикаленко Юрий Николаевич" w:date="2025-06-03T18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660" w:author="Шикаленко Юрий Николаевич" w:date="2025-06-03T18:16:00Z">
            <w:rPr>
              <w:ins w:id="1661" w:author="Шикаленко Юрий Николаевич" w:date="2025-06-03T18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662" w:author="Шикаленко Юрий Николаевич" w:date="2025-06-03T18:16:00Z"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63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93D7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664" w:author="Шикаленко Юрий Николаевич" w:date="2025-06-03T18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65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93D75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1666" w:author="Шикаленко Юрий Николаевич" w:date="2025-06-03T18:16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404</w:t>
        </w:r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67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93D75" w:rsidRPr="00593D75" w:rsidRDefault="00593D75" w:rsidP="00593D75">
      <w:pPr>
        <w:shd w:val="clear" w:color="auto" w:fill="FFFFFE"/>
        <w:spacing w:after="0" w:line="270" w:lineRule="atLeast"/>
        <w:rPr>
          <w:ins w:id="1668" w:author="Шикаленко Юрий Николаевич" w:date="2025-06-03T18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669" w:author="Шикаленко Юрий Николаевич" w:date="2025-06-03T18:16:00Z">
            <w:rPr>
              <w:ins w:id="1670" w:author="Шикаленко Юрий Николаевич" w:date="2025-06-03T18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1671" w:author="Шикаленко Юрий Николаевич" w:date="2025-06-03T18:16:00Z"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72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93D75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1673" w:author="Шикаленко Юрий Николаевич" w:date="2025-06-03T18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74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93D75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1675" w:author="Шикаленко Юрий Николаевич" w:date="2025-06-03T18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"IdentityType not found for id = 17"</w:t>
        </w:r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76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93D75" w:rsidRPr="00593D75" w:rsidRDefault="00593D75" w:rsidP="00593D75">
      <w:pPr>
        <w:shd w:val="clear" w:color="auto" w:fill="FFFFFE"/>
        <w:spacing w:after="0" w:line="270" w:lineRule="atLeast"/>
        <w:rPr>
          <w:ins w:id="1677" w:author="Шикаленко Юрий Николаевич" w:date="2025-06-03T18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78" w:author="Шикаленко Юрий Николаевич" w:date="2025-06-03T18:16:00Z"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1679" w:author="Шикаленко Юрий Николаевич" w:date="2025-06-03T18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93D7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593D75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"2025-06-03T15:16:41.048+00:00"</w:t>
        </w:r>
      </w:ins>
    </w:p>
    <w:p w:rsidR="00593D75" w:rsidRPr="00593D75" w:rsidRDefault="00593D75" w:rsidP="00593D75">
      <w:pPr>
        <w:shd w:val="clear" w:color="auto" w:fill="FFFFFE"/>
        <w:spacing w:after="0" w:line="270" w:lineRule="atLeast"/>
        <w:rPr>
          <w:ins w:id="1680" w:author="Шикаленко Юрий Николаевич" w:date="2025-06-03T18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1681" w:author="Шикаленко Юрий Николаевич" w:date="2025-06-03T18:16:00Z">
        <w:r w:rsidRPr="00593D7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BD428C" w:rsidRPr="00F25074" w:rsidRDefault="00BD428C" w:rsidP="00F25074">
      <w:pPr>
        <w:shd w:val="clear" w:color="auto" w:fill="FFFFFE"/>
        <w:spacing w:after="0" w:line="270" w:lineRule="atLeast"/>
        <w:rPr>
          <w:ins w:id="1682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511BF3" w:rsidRPr="00A2382D" w:rsidDel="00F25074" w:rsidRDefault="00511BF3" w:rsidP="00BD428C">
      <w:pPr>
        <w:numPr>
          <w:ilvl w:val="0"/>
          <w:numId w:val="13"/>
        </w:numPr>
        <w:shd w:val="clear" w:color="auto" w:fill="FFFFFE"/>
        <w:spacing w:after="0" w:line="270" w:lineRule="atLeast"/>
        <w:rPr>
          <w:del w:id="1683" w:author="Шикаленко Юрий Николаевич" w:date="2025-05-07T12:4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1684" w:author="Шикаленко Юрий Николаевич" w:date="2025-05-07T12:12:00Z">
            <w:rPr>
              <w:del w:id="1685" w:author="Шикаленко Юрий Николаевич" w:date="2025-05-07T12:4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</w:p>
    <w:p w:rsidR="00A93DF6" w:rsidRDefault="00A93DF6" w:rsidP="00BD428C">
      <w:pPr>
        <w:pStyle w:val="3"/>
        <w:numPr>
          <w:ilvl w:val="1"/>
          <w:numId w:val="13"/>
        </w:numPr>
      </w:pPr>
      <w:r>
        <w:t>Администрирование ролей пользователей</w:t>
      </w:r>
    </w:p>
    <w:p w:rsidR="00A93DF6" w:rsidRPr="00A93DF6" w:rsidRDefault="00A93DF6" w:rsidP="00A93DF6">
      <w:r>
        <w:t xml:space="preserve">Эти запросы могут выполнять только пользователи имеющие роль </w:t>
      </w:r>
      <w:r>
        <w:rPr>
          <w:lang w:val="en-US"/>
        </w:rPr>
        <w:t>ROLE</w:t>
      </w:r>
      <w:r w:rsidRPr="00A93DF6">
        <w:t>_</w:t>
      </w:r>
      <w:r>
        <w:rPr>
          <w:lang w:val="en-US"/>
        </w:rPr>
        <w:t>ADMIN</w:t>
      </w:r>
      <w:r w:rsidRPr="00A93DF6">
        <w:t>: "</w:t>
      </w:r>
      <w:r w:rsidRPr="00017E5E">
        <w:rPr>
          <w:lang w:val="en-US"/>
        </w:rPr>
        <w:t>admin</w:t>
      </w:r>
      <w:r w:rsidRPr="00A93DF6">
        <w:t>", "</w:t>
      </w:r>
      <w:r w:rsidRPr="00017E5E">
        <w:rPr>
          <w:lang w:val="en-US"/>
        </w:rPr>
        <w:t>admin</w:t>
      </w:r>
      <w:r w:rsidRPr="00A93DF6">
        <w:t>1", "</w:t>
      </w:r>
      <w:r w:rsidRPr="00017E5E">
        <w:rPr>
          <w:lang w:val="en-US"/>
        </w:rPr>
        <w:t>admin</w:t>
      </w:r>
      <w:r w:rsidRPr="00A93DF6">
        <w:t>2", "</w:t>
      </w:r>
      <w:r w:rsidRPr="00017E5E">
        <w:rPr>
          <w:lang w:val="en-US"/>
        </w:rPr>
        <w:t>admin</w:t>
      </w:r>
      <w:r w:rsidRPr="00A93DF6">
        <w:t>3", "</w:t>
      </w:r>
      <w:r w:rsidRPr="00017E5E">
        <w:rPr>
          <w:lang w:val="en-US"/>
        </w:rPr>
        <w:t>admin</w:t>
      </w:r>
      <w:r w:rsidRPr="00A93DF6">
        <w:t>4", "</w:t>
      </w:r>
      <w:r w:rsidRPr="00017E5E">
        <w:rPr>
          <w:lang w:val="en-US"/>
        </w:rPr>
        <w:t>admin</w:t>
      </w:r>
      <w:r w:rsidRPr="00A93DF6">
        <w:t>5"</w:t>
      </w:r>
    </w:p>
    <w:p w:rsidR="00A93DF6" w:rsidRDefault="00A93DF6" w:rsidP="00BD428C">
      <w:pPr>
        <w:pStyle w:val="3"/>
        <w:numPr>
          <w:ilvl w:val="2"/>
          <w:numId w:val="13"/>
        </w:numPr>
      </w:pPr>
      <w:r>
        <w:t>Получение списка возможных ролей</w:t>
      </w:r>
    </w:p>
    <w:p w:rsidR="008F5D2F" w:rsidRPr="008E43A6" w:rsidRDefault="008F5D2F" w:rsidP="008F5D2F">
      <w:r>
        <w:t>Метод</w:t>
      </w:r>
      <w:r w:rsidRPr="008E43A6">
        <w:t xml:space="preserve">: </w:t>
      </w:r>
      <w:r>
        <w:rPr>
          <w:lang w:val="en-US"/>
        </w:rPr>
        <w:t>GET</w:t>
      </w:r>
    </w:p>
    <w:p w:rsidR="008F5D2F" w:rsidRPr="008716FD" w:rsidRDefault="008F5D2F" w:rsidP="008F5D2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URL</w:t>
      </w:r>
      <w:r w:rsidRPr="008716FD">
        <w:rPr>
          <w:lang w:val="en-US"/>
        </w:rPr>
        <w:t xml:space="preserve">: </w:t>
      </w:r>
      <w:r w:rsidRPr="008F5D2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</w:t>
      </w:r>
      <w:r w:rsidRPr="008716F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://</w:t>
      </w:r>
      <w:r w:rsidRPr="008F5D2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localhost</w:t>
      </w:r>
      <w:r w:rsidRPr="008716F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:8189/</w:t>
      </w:r>
      <w:ins w:id="1686" w:author="Шикаленко Юрий Николаевич" w:date="2025-05-05T16:52:00Z">
        <w:r w:rsidR="00511BF3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</w:t>
        </w:r>
        <w:r w:rsidR="00511BF3" w:rsidRPr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1687" w:author="Шикаленко Юрий Николаевич" w:date="2025-05-05T16:5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-</w:t>
        </w:r>
        <w:r w:rsidR="00511BF3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core</w:t>
        </w:r>
      </w:ins>
      <w:del w:id="1688" w:author="Шикаленко Юрий Николаевич" w:date="2025-05-05T16:52:00Z">
        <w:r w:rsidRPr="008F5D2F" w:rsidDel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8716F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 w:rsidRPr="008F5D2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userroles</w:t>
      </w:r>
      <w:r w:rsidRPr="008716F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 w:rsidRPr="008F5D2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allroles</w:t>
      </w:r>
    </w:p>
    <w:p w:rsidR="008F5D2F" w:rsidRPr="008716FD" w:rsidRDefault="008F5D2F" w:rsidP="008F5D2F">
      <w:pPr>
        <w:rPr>
          <w:lang w:val="en-US"/>
        </w:rPr>
      </w:pPr>
      <w:r>
        <w:t>Ответ</w:t>
      </w:r>
      <w:r w:rsidRPr="008716FD">
        <w:rPr>
          <w:lang w:val="en-US"/>
        </w:rPr>
        <w:t xml:space="preserve">: </w:t>
      </w:r>
      <w:r>
        <w:rPr>
          <w:lang w:val="en-US"/>
        </w:rPr>
        <w:t>application</w:t>
      </w:r>
      <w:r w:rsidRPr="008716FD">
        <w:rPr>
          <w:lang w:val="en-US"/>
        </w:rPr>
        <w:t>/</w:t>
      </w:r>
      <w:r>
        <w:rPr>
          <w:lang w:val="en-US"/>
        </w:rPr>
        <w:t>json</w:t>
      </w:r>
    </w:p>
    <w:p w:rsidR="008F5D2F" w:rsidRPr="008716FD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8F5D2F" w:rsidRPr="008716FD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F5D2F" w:rsidRPr="008716FD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F5D2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8716F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F5D2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r w:rsidRPr="008716F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716F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8716F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8F5D2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ROLE_USER"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8F5D2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F5D2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8F5D2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"name"</w:t>
      </w: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8F5D2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"ROLE_ADMIN"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8F5D2F" w:rsidRPr="008F5D2F" w:rsidRDefault="008F5D2F" w:rsidP="008F5D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5D2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A93DF6" w:rsidRDefault="008F5D2F" w:rsidP="00BD428C">
      <w:pPr>
        <w:pStyle w:val="3"/>
        <w:numPr>
          <w:ilvl w:val="2"/>
          <w:numId w:val="13"/>
        </w:numPr>
        <w:rPr>
          <w:ins w:id="1689" w:author="Шикаленко Юрий Николаевич" w:date="2025-05-05T17:09:00Z"/>
        </w:rPr>
      </w:pPr>
      <w:r>
        <w:t>Получение ролей пользователей</w:t>
      </w:r>
      <w:del w:id="1690" w:author="Шикаленко Юрий Николаевич" w:date="2025-05-05T17:09:00Z">
        <w:r w:rsidDel="003431C6">
          <w:delText>, ассоциированных с организаци</w:delText>
        </w:r>
      </w:del>
      <w:del w:id="1691" w:author="Шикаленко Юрий Николаевич" w:date="2025-05-05T16:54:00Z">
        <w:r w:rsidDel="00511BF3">
          <w:delText>ями</w:delText>
        </w:r>
      </w:del>
      <w:del w:id="1692" w:author="Шикаленко Юрий Николаевич" w:date="2025-05-05T17:09:00Z">
        <w:r w:rsidDel="003431C6">
          <w:delText>, с кото</w:delText>
        </w:r>
      </w:del>
      <w:del w:id="1693" w:author="Шикаленко Юрий Николаевич" w:date="2025-05-05T16:57:00Z">
        <w:r w:rsidDel="00511BF3">
          <w:delText>рыми</w:delText>
        </w:r>
      </w:del>
      <w:del w:id="1694" w:author="Шикаленко Юрий Николаевич" w:date="2025-05-05T17:09:00Z">
        <w:r w:rsidDel="003431C6">
          <w:delText xml:space="preserve"> ассоциирован текущий авторизованный пользователь</w:delText>
        </w:r>
      </w:del>
    </w:p>
    <w:p w:rsidR="003431C6" w:rsidRPr="00CD5F37" w:rsidRDefault="003431C6">
      <w:pPr>
        <w:rPr>
          <w:lang w:val="en-US"/>
          <w:rPrChange w:id="1695" w:author="Шикаленко Юрий Николаевич" w:date="2025-05-06T11:24:00Z">
            <w:rPr/>
          </w:rPrChange>
        </w:rPr>
        <w:pPrChange w:id="1696" w:author="Шикаленко Юрий Николаевич" w:date="2025-05-05T17:09:00Z">
          <w:pPr>
            <w:pStyle w:val="3"/>
            <w:numPr>
              <w:ilvl w:val="2"/>
              <w:numId w:val="4"/>
            </w:numPr>
            <w:ind w:left="1224" w:hanging="504"/>
          </w:pPr>
        </w:pPrChange>
      </w:pPr>
      <w:ins w:id="1697" w:author="Шикаленко Юрий Николаевич" w:date="2025-05-05T17:09:00Z">
        <w:r w:rsidRPr="003431C6">
          <w:t xml:space="preserve">Получить можно роли пользователей, ассоциированных с организацией, с которой ассоциирован текущий авторизованный пользователь с ролью </w:t>
        </w:r>
        <w:r w:rsidRPr="00CD5F37">
          <w:rPr>
            <w:lang w:val="en-US"/>
            <w:rPrChange w:id="1698" w:author="Шикаленко Юрий Николаевич" w:date="2025-05-06T11:24:00Z">
              <w:rPr/>
            </w:rPrChange>
          </w:rPr>
          <w:t>ROLE_ADMIN</w:t>
        </w:r>
      </w:ins>
    </w:p>
    <w:p w:rsidR="008F5D2F" w:rsidRDefault="008D522D" w:rsidP="008F5D2F">
      <w:pPr>
        <w:rPr>
          <w:lang w:val="en-US"/>
        </w:rPr>
      </w:pPr>
      <w:r>
        <w:t>Метод</w:t>
      </w:r>
      <w:r>
        <w:rPr>
          <w:lang w:val="en-US"/>
        </w:rPr>
        <w:t>: GET</w:t>
      </w:r>
    </w:p>
    <w:p w:rsidR="008D522D" w:rsidRDefault="008D522D" w:rsidP="008F5D2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 </w:t>
      </w:r>
      <w:r w:rsidRPr="008D52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http://localhost:8189/</w:t>
      </w:r>
      <w:ins w:id="1699" w:author="Шикаленко Юрий Николаевич" w:date="2025-05-05T16:54:00Z">
        <w:r w:rsidR="00511BF3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spectrum-core</w:t>
        </w:r>
      </w:ins>
      <w:del w:id="1700" w:author="Шикаленко Юрий Николаевич" w:date="2025-05-05T16:54:00Z">
        <w:r w:rsidRPr="008D522D" w:rsidDel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8D52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/userroles</w:t>
      </w:r>
    </w:p>
    <w:p w:rsidR="008D522D" w:rsidRDefault="008D522D" w:rsidP="008F5D2F">
      <w:pPr>
        <w:rPr>
          <w:lang w:val="en-US"/>
        </w:rPr>
      </w:pPr>
      <w:r>
        <w:t>Ответ</w:t>
      </w:r>
      <w:r>
        <w:rPr>
          <w:lang w:val="en-US"/>
        </w:rPr>
        <w:t>: application/json</w:t>
      </w:r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01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02" w:author="Шикаленко Юрий Николаевич" w:date="2025-05-05T16:57:00Z">
            <w:rPr>
              <w:ins w:id="1703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04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05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[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06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07" w:author="Шикаленко Юрий Николаевич" w:date="2025-05-05T16:57:00Z">
            <w:rPr>
              <w:ins w:id="1708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09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10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{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11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12" w:author="Шикаленко Юрий Николаевич" w:date="2025-05-05T16:57:00Z">
            <w:rPr>
              <w:ins w:id="1713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14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15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1716" w:author="Шикаленко Юрий Николаевич" w:date="2025-05-05T16:57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"userId"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17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98658"/>
            <w:sz w:val="18"/>
            <w:szCs w:val="18"/>
            <w:lang w:val="en-US"/>
            <w:rPrChange w:id="1718" w:author="Шикаленко Юрий Николаевич" w:date="2025-05-05T16:57:00Z">
              <w:rPr>
                <w:rFonts w:ascii="Courier New" w:hAnsi="Courier New" w:cs="Courier New"/>
                <w:color w:val="098658"/>
                <w:sz w:val="18"/>
                <w:szCs w:val="18"/>
              </w:rPr>
            </w:rPrChange>
          </w:rPr>
          <w:t>4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19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20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21" w:author="Шикаленко Юрий Николаевич" w:date="2025-05-05T16:57:00Z">
            <w:rPr>
              <w:ins w:id="1722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23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24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1725" w:author="Шикаленко Юрий Николаевич" w:date="2025-05-05T16:57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"login"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26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451A5"/>
            <w:sz w:val="18"/>
            <w:szCs w:val="18"/>
            <w:lang w:val="en-US"/>
            <w:rPrChange w:id="1727" w:author="Шикаленко Юрий Николаевич" w:date="2025-05-05T16:57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"elsa"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28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Pr="00CD5F37" w:rsidRDefault="00511BF3" w:rsidP="00511BF3">
      <w:pPr>
        <w:shd w:val="clear" w:color="auto" w:fill="FFFFFE"/>
        <w:spacing w:line="270" w:lineRule="atLeast"/>
        <w:rPr>
          <w:ins w:id="1729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30" w:author="Шикаленко Юрий Николаевич" w:date="2025-05-06T11:24:00Z">
            <w:rPr>
              <w:ins w:id="1731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32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33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CD5F37">
          <w:rPr>
            <w:rFonts w:ascii="Courier New" w:hAnsi="Courier New" w:cs="Courier New"/>
            <w:color w:val="A31515"/>
            <w:sz w:val="18"/>
            <w:szCs w:val="18"/>
            <w:lang w:val="en-US"/>
            <w:rPrChange w:id="1734" w:author="Шикаленко Юрий Николаевич" w:date="2025-05-06T11:24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"roles"</w:t>
        </w:r>
        <w:r w:rsidRPr="00CD5F37">
          <w:rPr>
            <w:rFonts w:ascii="Courier New" w:hAnsi="Courier New" w:cs="Courier New"/>
            <w:color w:val="000000"/>
            <w:sz w:val="18"/>
            <w:szCs w:val="18"/>
            <w:lang w:val="en-US"/>
            <w:rPrChange w:id="1735" w:author="Шикаленко Юрий Николаевич" w:date="2025-05-06T11:24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[</w:t>
        </w:r>
      </w:ins>
    </w:p>
    <w:p w:rsidR="00511BF3" w:rsidRPr="00CD5F37" w:rsidRDefault="00511BF3" w:rsidP="00511BF3">
      <w:pPr>
        <w:shd w:val="clear" w:color="auto" w:fill="FFFFFE"/>
        <w:spacing w:line="270" w:lineRule="atLeast"/>
        <w:rPr>
          <w:ins w:id="1736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37" w:author="Шикаленко Юрий Николаевич" w:date="2025-05-06T11:24:00Z">
            <w:rPr>
              <w:ins w:id="1738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39" w:author="Шикаленко Юрий Николаевич" w:date="2025-05-05T16:57:00Z">
        <w:r w:rsidRPr="00CD5F37">
          <w:rPr>
            <w:rFonts w:ascii="Courier New" w:hAnsi="Courier New" w:cs="Courier New"/>
            <w:color w:val="000000"/>
            <w:sz w:val="18"/>
            <w:szCs w:val="18"/>
            <w:lang w:val="en-US"/>
            <w:rPrChange w:id="1740" w:author="Шикаленко Юрий Николаевич" w:date="2025-05-06T11:24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lastRenderedPageBreak/>
          <w:t>            </w:t>
        </w:r>
        <w:r w:rsidRPr="00CD5F37">
          <w:rPr>
            <w:rFonts w:ascii="Courier New" w:hAnsi="Courier New" w:cs="Courier New"/>
            <w:color w:val="0451A5"/>
            <w:sz w:val="18"/>
            <w:szCs w:val="18"/>
            <w:lang w:val="en-US"/>
            <w:rPrChange w:id="1741" w:author="Шикаленко Юрий Николаевич" w:date="2025-05-06T11:24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"ROLE_USER"</w:t>
        </w:r>
      </w:ins>
    </w:p>
    <w:p w:rsidR="00511BF3" w:rsidRPr="00CD5F37" w:rsidRDefault="00511BF3" w:rsidP="00511BF3">
      <w:pPr>
        <w:shd w:val="clear" w:color="auto" w:fill="FFFFFE"/>
        <w:spacing w:line="270" w:lineRule="atLeast"/>
        <w:rPr>
          <w:ins w:id="1742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43" w:author="Шикаленко Юрий Николаевич" w:date="2025-05-06T11:24:00Z">
            <w:rPr>
              <w:ins w:id="1744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45" w:author="Шикаленко Юрий Николаевич" w:date="2025-05-05T16:57:00Z">
        <w:r w:rsidRPr="00CD5F37">
          <w:rPr>
            <w:rFonts w:ascii="Courier New" w:hAnsi="Courier New" w:cs="Courier New"/>
            <w:color w:val="000000"/>
            <w:sz w:val="18"/>
            <w:szCs w:val="18"/>
            <w:lang w:val="en-US"/>
            <w:rPrChange w:id="1746" w:author="Шикаленко Юрий Николаевич" w:date="2025-05-06T11:24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]</w:t>
        </w:r>
      </w:ins>
    </w:p>
    <w:p w:rsidR="00511BF3" w:rsidRPr="00CD5F37" w:rsidRDefault="00511BF3" w:rsidP="00511BF3">
      <w:pPr>
        <w:shd w:val="clear" w:color="auto" w:fill="FFFFFE"/>
        <w:spacing w:line="270" w:lineRule="atLeast"/>
        <w:rPr>
          <w:ins w:id="1747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48" w:author="Шикаленко Юрий Николаевич" w:date="2025-05-06T11:24:00Z">
            <w:rPr>
              <w:ins w:id="1749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50" w:author="Шикаленко Юрий Николаевич" w:date="2025-05-05T16:57:00Z">
        <w:r w:rsidRPr="00CD5F37">
          <w:rPr>
            <w:rFonts w:ascii="Courier New" w:hAnsi="Courier New" w:cs="Courier New"/>
            <w:color w:val="000000"/>
            <w:sz w:val="18"/>
            <w:szCs w:val="18"/>
            <w:lang w:val="en-US"/>
            <w:rPrChange w:id="1751" w:author="Шикаленко Юрий Николаевич" w:date="2025-05-06T11:24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},</w:t>
        </w:r>
      </w:ins>
    </w:p>
    <w:p w:rsidR="00511BF3" w:rsidRPr="00CD5F37" w:rsidRDefault="00511BF3" w:rsidP="00511BF3">
      <w:pPr>
        <w:shd w:val="clear" w:color="auto" w:fill="FFFFFE"/>
        <w:spacing w:line="270" w:lineRule="atLeast"/>
        <w:rPr>
          <w:ins w:id="1752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53" w:author="Шикаленко Юрий Николаевич" w:date="2025-05-06T11:24:00Z">
            <w:rPr>
              <w:ins w:id="1754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55" w:author="Шикаленко Юрий Николаевич" w:date="2025-05-05T16:57:00Z">
        <w:r w:rsidRPr="00CD5F37">
          <w:rPr>
            <w:rFonts w:ascii="Courier New" w:hAnsi="Courier New" w:cs="Courier New"/>
            <w:color w:val="000000"/>
            <w:sz w:val="18"/>
            <w:szCs w:val="18"/>
            <w:lang w:val="en-US"/>
            <w:rPrChange w:id="1756" w:author="Шикаленко Юрий Николаевич" w:date="2025-05-06T11:24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{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57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58" w:author="Шикаленко Юрий Николаевич" w:date="2025-05-05T16:57:00Z">
            <w:rPr>
              <w:ins w:id="1759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60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61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1762" w:author="Шикаленко Юрий Николаевич" w:date="2025-05-05T16:57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"userId"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63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98658"/>
            <w:sz w:val="18"/>
            <w:szCs w:val="18"/>
            <w:lang w:val="en-US"/>
            <w:rPrChange w:id="1764" w:author="Шикаленко Юрий Николаевич" w:date="2025-05-05T16:57:00Z">
              <w:rPr>
                <w:rFonts w:ascii="Courier New" w:hAnsi="Courier New" w:cs="Courier New"/>
                <w:color w:val="098658"/>
                <w:sz w:val="18"/>
                <w:szCs w:val="18"/>
              </w:rPr>
            </w:rPrChange>
          </w:rPr>
          <w:t>8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65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1766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lang w:val="en-US"/>
          <w:rPrChange w:id="1767" w:author="Шикаленко Юрий Николаевич" w:date="2025-05-05T16:57:00Z">
            <w:rPr>
              <w:ins w:id="1768" w:author="Шикаленко Юрий Николаевич" w:date="2025-05-05T16:57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1769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70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1771" w:author="Шикаленко Юрий Николаевич" w:date="2025-05-05T16:57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"login"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72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451A5"/>
            <w:sz w:val="18"/>
            <w:szCs w:val="18"/>
            <w:lang w:val="en-US"/>
            <w:rPrChange w:id="1773" w:author="Шикаленко Юрий Николаевич" w:date="2025-05-05T16:57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"admin4"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74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Pr="00B453D6" w:rsidRDefault="00511BF3" w:rsidP="00511BF3">
      <w:pPr>
        <w:shd w:val="clear" w:color="auto" w:fill="FFFFFE"/>
        <w:spacing w:line="270" w:lineRule="atLeast"/>
        <w:rPr>
          <w:ins w:id="1775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</w:rPr>
      </w:pPr>
      <w:ins w:id="1776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77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 w:rsidRPr="00B453D6">
          <w:rPr>
            <w:rFonts w:ascii="Courier New" w:hAnsi="Courier New" w:cs="Courier New"/>
            <w:color w:val="A31515"/>
            <w:sz w:val="18"/>
            <w:szCs w:val="18"/>
          </w:rPr>
          <w:t>"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1778" w:author="Шикаленко Юрий Николаевич" w:date="2025-05-05T16:57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roles</w:t>
        </w:r>
        <w:r w:rsidRPr="00B453D6">
          <w:rPr>
            <w:rFonts w:ascii="Courier New" w:hAnsi="Courier New" w:cs="Courier New"/>
            <w:color w:val="A31515"/>
            <w:sz w:val="18"/>
            <w:szCs w:val="18"/>
          </w:rPr>
          <w:t>"</w:t>
        </w:r>
        <w:r w:rsidRPr="00B453D6">
          <w:rPr>
            <w:rFonts w:ascii="Courier New" w:hAnsi="Courier New" w:cs="Courier New"/>
            <w:color w:val="000000"/>
            <w:sz w:val="18"/>
            <w:szCs w:val="18"/>
          </w:rPr>
          <w:t>: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79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</w:t>
        </w:r>
        <w:r w:rsidRPr="00B453D6">
          <w:rPr>
            <w:rFonts w:ascii="Courier New" w:hAnsi="Courier New" w:cs="Courier New"/>
            <w:color w:val="000000"/>
            <w:sz w:val="18"/>
            <w:szCs w:val="18"/>
          </w:rPr>
          <w:t>[</w:t>
        </w:r>
      </w:ins>
    </w:p>
    <w:p w:rsidR="00511BF3" w:rsidRPr="00B453D6" w:rsidRDefault="00511BF3" w:rsidP="00511BF3">
      <w:pPr>
        <w:shd w:val="clear" w:color="auto" w:fill="FFFFFE"/>
        <w:spacing w:line="270" w:lineRule="atLeast"/>
        <w:rPr>
          <w:ins w:id="1780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</w:rPr>
      </w:pPr>
      <w:ins w:id="1781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82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    </w:t>
        </w:r>
        <w:r w:rsidRPr="00B453D6">
          <w:rPr>
            <w:rFonts w:ascii="Courier New" w:hAnsi="Courier New" w:cs="Courier New"/>
            <w:color w:val="0451A5"/>
            <w:sz w:val="18"/>
            <w:szCs w:val="18"/>
          </w:rPr>
          <w:t>"</w:t>
        </w:r>
        <w:r w:rsidRPr="00511BF3">
          <w:rPr>
            <w:rFonts w:ascii="Courier New" w:hAnsi="Courier New" w:cs="Courier New"/>
            <w:color w:val="0451A5"/>
            <w:sz w:val="18"/>
            <w:szCs w:val="18"/>
            <w:lang w:val="en-US"/>
            <w:rPrChange w:id="1783" w:author="Шикаленко Юрий Николаевич" w:date="2025-05-05T16:57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ROLE</w:t>
        </w:r>
        <w:r w:rsidRPr="00B453D6">
          <w:rPr>
            <w:rFonts w:ascii="Courier New" w:hAnsi="Courier New" w:cs="Courier New"/>
            <w:color w:val="0451A5"/>
            <w:sz w:val="18"/>
            <w:szCs w:val="18"/>
          </w:rPr>
          <w:t>_</w:t>
        </w:r>
        <w:r w:rsidRPr="00511BF3">
          <w:rPr>
            <w:rFonts w:ascii="Courier New" w:hAnsi="Courier New" w:cs="Courier New"/>
            <w:color w:val="0451A5"/>
            <w:sz w:val="18"/>
            <w:szCs w:val="18"/>
            <w:lang w:val="en-US"/>
            <w:rPrChange w:id="1784" w:author="Шикаленко Юрий Николаевич" w:date="2025-05-05T16:57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ADMIN</w:t>
        </w:r>
        <w:r w:rsidRPr="00B453D6">
          <w:rPr>
            <w:rFonts w:ascii="Courier New" w:hAnsi="Courier New" w:cs="Courier New"/>
            <w:color w:val="0451A5"/>
            <w:sz w:val="18"/>
            <w:szCs w:val="18"/>
          </w:rPr>
          <w:t>"</w:t>
        </w:r>
      </w:ins>
    </w:p>
    <w:p w:rsidR="00511BF3" w:rsidRDefault="00511BF3" w:rsidP="00511BF3">
      <w:pPr>
        <w:shd w:val="clear" w:color="auto" w:fill="FFFFFE"/>
        <w:spacing w:line="270" w:lineRule="atLeast"/>
        <w:rPr>
          <w:ins w:id="1785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</w:rPr>
      </w:pPr>
      <w:ins w:id="1786" w:author="Шикаленко Юрий Николаевич" w:date="2025-05-05T16:57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1787" w:author="Шикаленко Юрий Николаевич" w:date="2025-05-05T16:57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    </w:t>
        </w:r>
        <w:r>
          <w:rPr>
            <w:rFonts w:ascii="Courier New" w:hAnsi="Courier New" w:cs="Courier New"/>
            <w:color w:val="000000"/>
            <w:sz w:val="18"/>
            <w:szCs w:val="18"/>
          </w:rPr>
          <w:t>]</w:t>
        </w:r>
      </w:ins>
    </w:p>
    <w:p w:rsidR="00511BF3" w:rsidRDefault="00511BF3" w:rsidP="00511BF3">
      <w:pPr>
        <w:shd w:val="clear" w:color="auto" w:fill="FFFFFE"/>
        <w:spacing w:line="270" w:lineRule="atLeast"/>
        <w:rPr>
          <w:ins w:id="1788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</w:rPr>
      </w:pPr>
      <w:ins w:id="1789" w:author="Шикаленко Юрий Николаевич" w:date="2025-05-05T16:57:00Z">
        <w:r>
          <w:rPr>
            <w:rFonts w:ascii="Courier New" w:hAnsi="Courier New" w:cs="Courier New"/>
            <w:color w:val="000000"/>
            <w:sz w:val="18"/>
            <w:szCs w:val="18"/>
          </w:rPr>
          <w:t>    }</w:t>
        </w:r>
      </w:ins>
    </w:p>
    <w:p w:rsidR="00813BD0" w:rsidRPr="00511BF3" w:rsidDel="00511BF3" w:rsidRDefault="00511BF3">
      <w:pPr>
        <w:shd w:val="clear" w:color="auto" w:fill="FFFFFE"/>
        <w:spacing w:line="270" w:lineRule="atLeast"/>
        <w:rPr>
          <w:del w:id="1790" w:author="Шикаленко Юрий Николаевич" w:date="2025-05-05T16:57:00Z"/>
          <w:rFonts w:ascii="Courier New" w:hAnsi="Courier New" w:cs="Courier New"/>
          <w:color w:val="000000"/>
          <w:sz w:val="18"/>
          <w:szCs w:val="18"/>
          <w:rPrChange w:id="1791" w:author="Шикаленко Юрий Николаевич" w:date="2025-05-05T16:57:00Z">
            <w:rPr>
              <w:del w:id="1792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  <w:pPrChange w:id="1793" w:author="Шикаленко Юрий Николаевич" w:date="2025-05-05T16:57:00Z">
          <w:pPr>
            <w:shd w:val="clear" w:color="auto" w:fill="FFFFFE"/>
            <w:spacing w:after="0" w:line="270" w:lineRule="atLeast"/>
          </w:pPr>
        </w:pPrChange>
      </w:pPr>
      <w:ins w:id="1794" w:author="Шикаленко Юрий Николаевич" w:date="2025-05-05T16:57:00Z">
        <w:r>
          <w:rPr>
            <w:rFonts w:ascii="Courier New" w:hAnsi="Courier New" w:cs="Courier New"/>
            <w:color w:val="000000"/>
            <w:sz w:val="18"/>
            <w:szCs w:val="18"/>
          </w:rPr>
          <w:t>]</w:t>
        </w:r>
      </w:ins>
      <w:del w:id="1795" w:author="Шикаленко Юрий Николаевич" w:date="2025-05-05T16:57:00Z">
        <w:r w:rsidR="00813BD0"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796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[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797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798" w:author="Шикаленко Юрий Николаевич" w:date="2025-05-06T11:24:00Z">
            <w:rPr>
              <w:del w:id="1799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00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01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02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03" w:author="Шикаленко Юрий Николаевич" w:date="2025-05-06T11:24:00Z">
            <w:rPr>
              <w:del w:id="1804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05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0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07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08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809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2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1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11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12" w:author="Шикаленко Юрий Николаевич" w:date="2025-05-06T11:24:00Z">
            <w:rPr>
              <w:del w:id="1813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14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15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username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1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1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18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19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2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21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22" w:author="Шикаленко Юрий Николаевич" w:date="2025-05-06T11:24:00Z">
            <w:rPr>
              <w:del w:id="1823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24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25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email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2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2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28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29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@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gmail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30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.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com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31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3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33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34" w:author="Шикаленко Юрий Николаевич" w:date="2025-05-06T11:24:00Z">
            <w:rPr>
              <w:del w:id="1835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36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37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roles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38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39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4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[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41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42" w:author="Шикаленко Юрий Николаевич" w:date="2025-05-06T11:24:00Z">
            <w:rPr>
              <w:del w:id="1843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44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45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46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47" w:author="Шикаленко Юрий Николаевич" w:date="2025-05-06T11:24:00Z">
            <w:rPr>
              <w:del w:id="1848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49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50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51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5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853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2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54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55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56" w:author="Шикаленко Юрий Николаевич" w:date="2025-05-06T11:24:00Z">
            <w:rPr>
              <w:del w:id="1857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58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59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60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61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62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ROLE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63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_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864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65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66" w:author="Шикаленко Юрий Николаевич" w:date="2025-05-06T11:24:00Z">
            <w:rPr>
              <w:del w:id="1867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68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69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70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71" w:author="Шикаленко Юрий Николаевич" w:date="2025-05-06T11:24:00Z">
            <w:rPr>
              <w:del w:id="1872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73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74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]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75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76" w:author="Шикаленко Юрий Николаевич" w:date="2025-05-06T11:24:00Z">
            <w:rPr>
              <w:del w:id="1877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78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79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80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81" w:author="Шикаленко Юрий Николаевич" w:date="2025-05-06T11:24:00Z">
            <w:rPr>
              <w:del w:id="1882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83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84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85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86" w:author="Шикаленко Юрий Николаевич" w:date="2025-05-06T11:24:00Z">
            <w:rPr>
              <w:del w:id="1887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88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89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90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91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892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3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893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894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895" w:author="Шикаленко Юрий Николаевич" w:date="2025-05-06T11:24:00Z">
            <w:rPr>
              <w:del w:id="1896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897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98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username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899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0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01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yuri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02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03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04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05" w:author="Шикаленко Юрий Николаевич" w:date="2025-05-06T11:24:00Z">
            <w:rPr>
              <w:del w:id="1906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07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08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email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09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1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11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yuri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12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@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gmail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13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.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com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14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15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16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17" w:author="Шикаленко Юрий Николаевич" w:date="2025-05-06T11:24:00Z">
            <w:rPr>
              <w:del w:id="1918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19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20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roles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21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2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23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[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24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25" w:author="Шикаленко Юрий Николаевич" w:date="2025-05-06T11:24:00Z">
            <w:rPr>
              <w:del w:id="1926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27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28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29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30" w:author="Шикаленко Юрий Николаевич" w:date="2025-05-06T11:24:00Z">
            <w:rPr>
              <w:del w:id="1931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32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33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34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35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936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1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3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38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39" w:author="Шикаленко Юрий Николаевич" w:date="2025-05-06T11:24:00Z">
            <w:rPr>
              <w:del w:id="1940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41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42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43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44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45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ROLE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46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_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USER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47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48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49" w:author="Шикаленко Юрий Николаевич" w:date="2025-05-06T11:24:00Z">
            <w:rPr>
              <w:del w:id="1950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51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5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53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54" w:author="Шикаленко Юрий Николаевич" w:date="2025-05-06T11:24:00Z">
            <w:rPr>
              <w:del w:id="1955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56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5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]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58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59" w:author="Шикаленко Юрий Николаевич" w:date="2025-05-06T11:24:00Z">
            <w:rPr>
              <w:del w:id="1960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61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6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63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64" w:author="Шикаленко Юрий Николаевич" w:date="2025-05-06T11:24:00Z">
            <w:rPr>
              <w:del w:id="1965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66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6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68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69" w:author="Шикаленко Юрий Николаевич" w:date="2025-05-06T11:24:00Z">
            <w:rPr>
              <w:del w:id="1970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71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72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73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74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1975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7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76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77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78" w:author="Шикаленко Юрий Николаевич" w:date="2025-05-06T11:24:00Z">
            <w:rPr>
              <w:del w:id="1979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80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81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username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82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83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84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85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3"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86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87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1988" w:author="Шикаленко Юрий Николаевич" w:date="2025-05-06T11:24:00Z">
            <w:rPr>
              <w:del w:id="1989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1990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91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email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1992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93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94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95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3@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gmail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96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.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com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1997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1998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1999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00" w:author="Шикаленко Юрий Николаевич" w:date="2025-05-06T11:24:00Z">
            <w:rPr>
              <w:del w:id="2001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02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03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roles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04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05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06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[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2007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08" w:author="Шикаленко Юрий Николаевич" w:date="2025-05-06T11:24:00Z">
            <w:rPr>
              <w:del w:id="2009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10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11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2012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13" w:author="Шикаленко Юрий Николаевич" w:date="2025-05-06T11:24:00Z">
            <w:rPr>
              <w:del w:id="2014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15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1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17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18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2019" w:author="Шикаленко Юрий Николаевич" w:date="2025-05-06T11:2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2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20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2021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22" w:author="Шикаленко Юрий Николаевич" w:date="2025-05-06T11:24:00Z">
            <w:rPr>
              <w:del w:id="2023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24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    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25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name</w:delText>
        </w:r>
        <w:r w:rsidRPr="00CD5F37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26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27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028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ROLE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029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_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ADMIN</w:delText>
        </w:r>
        <w:r w:rsidRPr="00CD5F37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030" w:author="Шикаленко Юрий Николаевич" w:date="2025-05-06T11:2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</w:del>
    </w:p>
    <w:p w:rsidR="00813BD0" w:rsidRPr="00CD5F37" w:rsidDel="00511BF3" w:rsidRDefault="00813BD0" w:rsidP="00813BD0">
      <w:pPr>
        <w:shd w:val="clear" w:color="auto" w:fill="FFFFFE"/>
        <w:spacing w:after="0" w:line="270" w:lineRule="atLeast"/>
        <w:rPr>
          <w:del w:id="2031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32" w:author="Шикаленко Юрий Николаевич" w:date="2025-05-06T11:24:00Z">
            <w:rPr>
              <w:del w:id="2033" w:author="Шикаленко Юрий Николаевич" w:date="2025-05-05T16:5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34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CD5F37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35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</w:delText>
        </w:r>
      </w:del>
    </w:p>
    <w:p w:rsidR="00813BD0" w:rsidRPr="00813BD0" w:rsidDel="00511BF3" w:rsidRDefault="00813BD0" w:rsidP="00813BD0">
      <w:pPr>
        <w:shd w:val="clear" w:color="auto" w:fill="FFFFFE"/>
        <w:spacing w:after="0" w:line="270" w:lineRule="atLeast"/>
        <w:rPr>
          <w:del w:id="2036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037" w:author="Шикаленко Юрий Николаевич" w:date="2025-05-05T16:57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]</w:delText>
        </w:r>
      </w:del>
    </w:p>
    <w:p w:rsidR="00813BD0" w:rsidRPr="00813BD0" w:rsidDel="00511BF3" w:rsidRDefault="00813BD0" w:rsidP="00813BD0">
      <w:pPr>
        <w:shd w:val="clear" w:color="auto" w:fill="FFFFFE"/>
        <w:spacing w:after="0" w:line="270" w:lineRule="atLeast"/>
        <w:rPr>
          <w:del w:id="2038" w:author="Шикаленко Юрий Николаевич" w:date="2025-05-05T16:5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039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}</w:delText>
        </w:r>
      </w:del>
    </w:p>
    <w:p w:rsidR="00813BD0" w:rsidRPr="00813BD0" w:rsidRDefault="00813BD0" w:rsidP="00813B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040" w:author="Шикаленко Юрий Николаевич" w:date="2025-05-05T16:57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]</w:delText>
        </w:r>
      </w:del>
    </w:p>
    <w:p w:rsidR="00813BD0" w:rsidRPr="008E43A6" w:rsidRDefault="00813BD0" w:rsidP="008F5D2F"/>
    <w:p w:rsidR="00813BD0" w:rsidRPr="00813BD0" w:rsidRDefault="00813BD0" w:rsidP="008F5D2F">
      <w:r>
        <w:t xml:space="preserve">В примере использован токен, полученный в результате авторизации пользователя </w:t>
      </w:r>
      <w:r w:rsidRPr="00813BD0">
        <w:t>"</w:t>
      </w:r>
      <w:r>
        <w:rPr>
          <w:lang w:val="en-US"/>
        </w:rPr>
        <w:t>admin</w:t>
      </w:r>
      <w:r w:rsidRPr="00813BD0">
        <w:t xml:space="preserve">3". </w:t>
      </w:r>
    </w:p>
    <w:p w:rsidR="008F5D2F" w:rsidRDefault="00813BD0" w:rsidP="00BD428C">
      <w:pPr>
        <w:pStyle w:val="3"/>
        <w:numPr>
          <w:ilvl w:val="2"/>
          <w:numId w:val="13"/>
        </w:numPr>
        <w:rPr>
          <w:ins w:id="2041" w:author="Шикаленко Юрий Николаевич" w:date="2025-05-05T17:08:00Z"/>
        </w:rPr>
      </w:pPr>
      <w:r>
        <w:t xml:space="preserve">Получение ролей пользователя по его </w:t>
      </w:r>
      <w:r>
        <w:rPr>
          <w:lang w:val="en-US"/>
        </w:rPr>
        <w:t>id</w:t>
      </w:r>
      <w:r w:rsidRPr="00813BD0">
        <w:t>.</w:t>
      </w:r>
    </w:p>
    <w:p w:rsidR="003431C6" w:rsidRPr="00CD5F37" w:rsidRDefault="003431C6">
      <w:pPr>
        <w:rPr>
          <w:lang w:val="en-US"/>
          <w:rPrChange w:id="2042" w:author="Шикаленко Юрий Николаевич" w:date="2025-05-06T11:24:00Z">
            <w:rPr/>
          </w:rPrChange>
        </w:rPr>
        <w:pPrChange w:id="2043" w:author="Шикаленко Юрий Николаевич" w:date="2025-05-05T17:08:00Z">
          <w:pPr>
            <w:pStyle w:val="3"/>
            <w:numPr>
              <w:ilvl w:val="2"/>
              <w:numId w:val="4"/>
            </w:numPr>
            <w:ind w:left="1224" w:hanging="504"/>
          </w:pPr>
        </w:pPrChange>
      </w:pPr>
      <w:ins w:id="2044" w:author="Шикаленко Юрий Николаевич" w:date="2025-05-05T17:08:00Z">
        <w:r>
          <w:t xml:space="preserve">Получить можно роли пользователей, ассоциированных с организацией, с которой ассоциирован текущий авторизованный пользователь с ролью </w:t>
        </w:r>
        <w:r>
          <w:rPr>
            <w:lang w:val="en-US"/>
          </w:rPr>
          <w:t>ROLE_ADMIN</w:t>
        </w:r>
      </w:ins>
    </w:p>
    <w:p w:rsidR="00813BD0" w:rsidRPr="00B453D6" w:rsidRDefault="00813BD0" w:rsidP="00813BD0">
      <w:r>
        <w:t>Метод</w:t>
      </w:r>
      <w:r w:rsidRPr="00B453D6">
        <w:t xml:space="preserve">: </w:t>
      </w:r>
      <w:r>
        <w:rPr>
          <w:lang w:val="en-US"/>
        </w:rPr>
        <w:t>GET</w:t>
      </w:r>
    </w:p>
    <w:p w:rsidR="00813BD0" w:rsidRPr="00B453D6" w:rsidRDefault="00813BD0" w:rsidP="00813BD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URL</w:t>
      </w:r>
      <w:r w:rsidRPr="00B453D6">
        <w:t xml:space="preserve">: </w:t>
      </w:r>
      <w:r w:rsidRPr="00813BD0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</w:t>
      </w:r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://</w:t>
      </w:r>
      <w:r w:rsidRPr="00813BD0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localhost</w:t>
      </w:r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:8189/</w:t>
      </w:r>
      <w:ins w:id="2045" w:author="Шикаленко Юрий Николаевич" w:date="2025-05-05T16:58:00Z">
        <w:r w:rsidR="00511BF3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spectrum</w:t>
        </w:r>
        <w:r w:rsidR="00511BF3" w:rsidRPr="00B453D6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046" w:author="Шикаленко Юрий Николаевич" w:date="2025-06-17T12:3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-</w:t>
        </w:r>
        <w:r w:rsidR="00511BF3" w:rsidRPr="00C35602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core</w:t>
        </w:r>
      </w:ins>
      <w:del w:id="2047" w:author="Шикаленко Юрий Николаевич" w:date="2025-05-05T16:58:00Z">
        <w:r w:rsidRPr="00813BD0" w:rsidDel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delText>csa</w:delText>
        </w:r>
      </w:del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Pr="00813BD0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userroles</w:t>
      </w:r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ins w:id="2048" w:author="Шикаленко Юрий Николаевич" w:date="2025-05-05T16:58:00Z">
        <w:r w:rsidR="00511BF3" w:rsidRPr="00B453D6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4</w:t>
        </w:r>
      </w:ins>
      <w:del w:id="2049" w:author="Шикаленко Юрий Николаевич" w:date="2025-05-05T16:58:00Z">
        <w:r w:rsidRPr="00B453D6" w:rsidDel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3</w:delText>
        </w:r>
      </w:del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del w:id="2050" w:author="Шикаленко Юрий Николаевич" w:date="2025-05-05T16:58:00Z">
        <w:r w:rsidRPr="00B453D6" w:rsidDel="00511BF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delText>3</w:delText>
        </w:r>
      </w:del>
      <w:ins w:id="2051" w:author="Шикаленко Юрий Николаевич" w:date="2025-05-05T16:58:00Z">
        <w:r w:rsidR="00511BF3" w:rsidRPr="00B453D6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4</w:t>
        </w:r>
      </w:ins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id</w:t>
      </w:r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пользователя</w:t>
      </w:r>
      <w:r w:rsidRPr="00B453D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511BF3" w:rsidRPr="00511BF3" w:rsidRDefault="00813BD0" w:rsidP="00511BF3">
      <w:pPr>
        <w:shd w:val="clear" w:color="auto" w:fill="FFFFFE"/>
        <w:spacing w:line="270" w:lineRule="atLeast"/>
        <w:rPr>
          <w:ins w:id="2052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053" w:author="Шикаленко Юрий Николаевич" w:date="2025-05-05T16:59:00Z">
            <w:rPr>
              <w:ins w:id="2054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r>
        <w:t>Ответ</w:t>
      </w:r>
      <w:r>
        <w:rPr>
          <w:lang w:val="en-US"/>
        </w:rPr>
        <w:t>: application/json</w:t>
      </w:r>
      <w:r>
        <w:rPr>
          <w:lang w:val="en-US"/>
        </w:rPr>
        <w:br/>
      </w:r>
      <w:r>
        <w:rPr>
          <w:lang w:val="en-US"/>
        </w:rPr>
        <w:br/>
      </w:r>
      <w:ins w:id="2055" w:author="Шикаленко Юрий Николаевич" w:date="2025-05-05T16:59:00Z">
        <w:r w:rsidR="00511BF3"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56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511BF3" w:rsidRPr="00511BF3" w:rsidRDefault="00511BF3" w:rsidP="00511BF3">
      <w:pPr>
        <w:shd w:val="clear" w:color="auto" w:fill="FFFFFE"/>
        <w:spacing w:after="0" w:line="270" w:lineRule="atLeast"/>
        <w:rPr>
          <w:ins w:id="2057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058" w:author="Шикаленко Юрий Николаевич" w:date="2025-05-05T16:59:00Z">
            <w:rPr>
              <w:ins w:id="2059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060" w:author="Шикаленко Юрий Николаевич" w:date="2025-05-05T16:59:00Z"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61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062" w:author="Шикаленко Юрий Николаевич" w:date="2025-05-05T16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"userId"</w:t>
        </w:r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63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11BF3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2064" w:author="Шикаленко Юрий Николаевич" w:date="2025-05-05T16:59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</w:t>
        </w:r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65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11BF3" w:rsidRPr="00511BF3" w:rsidRDefault="00511BF3" w:rsidP="00511BF3">
      <w:pPr>
        <w:shd w:val="clear" w:color="auto" w:fill="FFFFFE"/>
        <w:spacing w:after="0" w:line="270" w:lineRule="atLeast"/>
        <w:rPr>
          <w:ins w:id="2066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067" w:author="Шикаленко Юрий Николаевич" w:date="2025-05-05T16:59:00Z">
            <w:rPr>
              <w:ins w:id="2068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069" w:author="Шикаленко Юрий Николаевич" w:date="2025-05-05T16:59:00Z"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70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071" w:author="Шикаленко Юрий Николаевич" w:date="2025-05-05T16:59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"login"</w:t>
        </w:r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72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073" w:author="Шикаленко Юрий Николаевич" w:date="2025-05-05T16:5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"elsa"</w:t>
        </w:r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74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11BF3" w:rsidRPr="00B453D6" w:rsidRDefault="00511BF3" w:rsidP="00511BF3">
      <w:pPr>
        <w:shd w:val="clear" w:color="auto" w:fill="FFFFFE"/>
        <w:spacing w:after="0" w:line="270" w:lineRule="atLeast"/>
        <w:rPr>
          <w:ins w:id="2075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076" w:author="Шикаленко Юрий Николаевич" w:date="2025-05-05T16:59:00Z"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77" w:author="Шикаленко Юрий Николаевич" w:date="2025-05-05T16:5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CD5F37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078" w:author="Шикаленко Юрий Николаевич" w:date="2025-05-06T11:2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roles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CD5F3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79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[</w:t>
        </w:r>
      </w:ins>
    </w:p>
    <w:p w:rsidR="00511BF3" w:rsidRPr="00792F7F" w:rsidRDefault="00511BF3" w:rsidP="00511BF3">
      <w:pPr>
        <w:shd w:val="clear" w:color="auto" w:fill="FFFFFE"/>
        <w:spacing w:after="0" w:line="270" w:lineRule="atLeast"/>
        <w:rPr>
          <w:ins w:id="2080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081" w:author="Шикаленко Юрий Николаевич" w:date="2025-05-05T16:59:00Z">
        <w:r w:rsidRPr="00CD5F3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82" w:author="Шикаленко Юрий Николаевич" w:date="2025-05-06T11:2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  <w:r w:rsidRPr="00A2382D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083" w:author="Шикаленко Юрий Николаевич" w:date="2025-05-07T12:0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ROLE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_</w:t>
        </w:r>
        <w:r w:rsidRPr="00A2382D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084" w:author="Шикаленко Юрий Николаевич" w:date="2025-05-07T12:09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USER</w:t>
        </w:r>
        <w:r w:rsidRPr="00792F7F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</w:ins>
    </w:p>
    <w:p w:rsidR="00511BF3" w:rsidRPr="00511BF3" w:rsidRDefault="00511BF3" w:rsidP="00511BF3">
      <w:pPr>
        <w:shd w:val="clear" w:color="auto" w:fill="FFFFFE"/>
        <w:spacing w:after="0" w:line="270" w:lineRule="atLeast"/>
        <w:rPr>
          <w:ins w:id="2085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086" w:author="Шикаленко Юрий Николаевич" w:date="2025-05-05T16:59:00Z">
        <w:r w:rsidRPr="00A2382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087" w:author="Шикаленко Юрий Николаевич" w:date="2025-05-07T12:09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]</w:t>
        </w:r>
      </w:ins>
    </w:p>
    <w:p w:rsidR="00813BD0" w:rsidRPr="00511BF3" w:rsidDel="00511BF3" w:rsidRDefault="00511BF3">
      <w:pPr>
        <w:shd w:val="clear" w:color="auto" w:fill="FFFFFE"/>
        <w:spacing w:after="0" w:line="270" w:lineRule="atLeast"/>
        <w:rPr>
          <w:del w:id="2088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89" w:author="Шикаленко Юрий Николаевич" w:date="2025-05-05T16:59:00Z">
            <w:rPr>
              <w:del w:id="2090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  <w:pPrChange w:id="2091" w:author="Шикаленко Юрий Николаевич" w:date="2025-05-05T16:59:00Z">
          <w:pPr>
            <w:shd w:val="clear" w:color="auto" w:fill="FFFFFE"/>
            <w:spacing w:line="270" w:lineRule="atLeast"/>
          </w:pPr>
        </w:pPrChange>
      </w:pPr>
      <w:ins w:id="2092" w:author="Шикаленко Юрий Николаевич" w:date="2025-05-05T16:59:00Z">
        <w:r w:rsidRPr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  <w:del w:id="2093" w:author="Шикаленко Юрий Николаевич" w:date="2025-05-05T16:59:00Z">
        <w:r w:rsidR="00813BD0"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094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095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096" w:author="Шикаленко Юрий Николаевич" w:date="2025-05-05T17:01:00Z">
            <w:rPr>
              <w:del w:id="2097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098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099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00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01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2102" w:author="Шикаленко Юрий Николаевич" w:date="2025-05-05T17:01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3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03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04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05" w:author="Шикаленко Юрий Николаевич" w:date="2025-05-05T17:01:00Z">
            <w:rPr>
              <w:del w:id="2106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07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08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username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09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10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11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yuri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12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13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14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15" w:author="Шикаленко Юрий Николаевич" w:date="2025-05-05T17:01:00Z">
            <w:rPr>
              <w:del w:id="2116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17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18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email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19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20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21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yuri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22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@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gmail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23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.</w:delText>
        </w:r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com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24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25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26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27" w:author="Шикаленко Юрий Николаевич" w:date="2025-05-05T17:01:00Z">
            <w:rPr>
              <w:del w:id="2128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29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30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13BD0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roles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31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32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33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[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34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35" w:author="Шикаленко Юрий Николаевич" w:date="2025-05-05T17:01:00Z">
            <w:rPr>
              <w:del w:id="2136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37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38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{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39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40" w:author="Шикаленко Юрий Николаевич" w:date="2025-05-05T17:01:00Z">
            <w:rPr>
              <w:del w:id="2141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42" w:author="Шикаленко Юрий Николаевич" w:date="2025-05-05T16:59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43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id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44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45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2146" w:author="Шикаленко Юрий Николаевич" w:date="2025-05-05T17:01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delText>1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47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,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48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49" w:author="Шикаленко Юрий Николаевич" w:date="2025-05-05T17:01:00Z">
            <w:rPr>
              <w:del w:id="2150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51" w:author="Шикаленко Юрий Николаевич" w:date="2025-05-05T16:59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    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52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delText>name</w:delText>
        </w:r>
        <w:r w:rsidRPr="00511BF3" w:rsidDel="00511BF3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2153" w:author="Шикаленко Юрий Николаевич" w:date="2025-05-05T17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54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:</w:delText>
        </w:r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55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ROLE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56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_</w:delText>
        </w:r>
        <w:r w:rsidRPr="008E43A6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USER</w:delText>
        </w:r>
        <w:r w:rsidRPr="00511BF3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157" w:author="Шикаленко Юрий Николаевич" w:date="2025-05-05T17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"</w:delText>
        </w:r>
      </w:del>
    </w:p>
    <w:p w:rsidR="00813BD0" w:rsidRPr="00511BF3" w:rsidDel="00511BF3" w:rsidRDefault="00813BD0" w:rsidP="00511BF3">
      <w:pPr>
        <w:shd w:val="clear" w:color="auto" w:fill="FFFFFE"/>
        <w:spacing w:line="270" w:lineRule="atLeast"/>
        <w:rPr>
          <w:del w:id="2158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159" w:author="Шикаленко Юрий Николаевич" w:date="2025-05-05T17:01:00Z">
            <w:rPr>
              <w:del w:id="2160" w:author="Шикаленко Юрий Николаевич" w:date="2025-05-05T16:59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del w:id="2161" w:author="Шикаленко Юрий Николаевич" w:date="2025-05-05T16:59:00Z">
        <w:r w:rsidRPr="008E43A6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    </w:delText>
        </w:r>
        <w:r w:rsidRPr="00511BF3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2162" w:author="Шикаленко Юрий Николаевич" w:date="2025-05-05T17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delText>}</w:delText>
        </w:r>
      </w:del>
    </w:p>
    <w:p w:rsidR="00813BD0" w:rsidRPr="00813BD0" w:rsidDel="00511BF3" w:rsidRDefault="00813BD0" w:rsidP="00511BF3">
      <w:pPr>
        <w:shd w:val="clear" w:color="auto" w:fill="FFFFFE"/>
        <w:spacing w:line="270" w:lineRule="atLeast"/>
        <w:rPr>
          <w:del w:id="2163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164" w:author="Шикаленко Юрий Николаевич" w:date="2025-05-05T16:59:00Z">
        <w:r w:rsidRPr="008716FD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delText>    </w:delText>
        </w:r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]</w:delText>
        </w:r>
      </w:del>
    </w:p>
    <w:p w:rsidR="00813BD0" w:rsidRPr="00813BD0" w:rsidDel="00511BF3" w:rsidRDefault="00813BD0" w:rsidP="00511BF3">
      <w:pPr>
        <w:shd w:val="clear" w:color="auto" w:fill="FFFFFE"/>
        <w:spacing w:line="270" w:lineRule="atLeast"/>
        <w:rPr>
          <w:del w:id="2165" w:author="Шикаленко Юрий Николаевич" w:date="2025-05-05T16:5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166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</w:p>
    <w:p w:rsidR="00813BD0" w:rsidRDefault="00813BD0" w:rsidP="00511BF3">
      <w:pPr>
        <w:shd w:val="clear" w:color="auto" w:fill="FFFFFE"/>
        <w:spacing w:line="270" w:lineRule="atLeast"/>
      </w:pPr>
    </w:p>
    <w:p w:rsidR="00813BD0" w:rsidRDefault="00813BD0" w:rsidP="00813BD0">
      <w:r>
        <w:t xml:space="preserve">В примере использован токен, полученный в результате авторизации пользователя </w:t>
      </w:r>
      <w:r w:rsidRPr="00813BD0">
        <w:t>"</w:t>
      </w:r>
      <w:r>
        <w:rPr>
          <w:lang w:val="en-US"/>
        </w:rPr>
        <w:t>admin</w:t>
      </w:r>
      <w:ins w:id="2167" w:author="Шикаленко Юрий Николаевич" w:date="2025-05-05T17:01:00Z">
        <w:r w:rsidR="003431C6">
          <w:t>4</w:t>
        </w:r>
      </w:ins>
      <w:del w:id="2168" w:author="Шикаленко Юрий Николаевич" w:date="2025-05-05T17:01:00Z">
        <w:r w:rsidRPr="00813BD0" w:rsidDel="00511BF3">
          <w:delText>3</w:delText>
        </w:r>
      </w:del>
      <w:r w:rsidRPr="00813BD0">
        <w:t>".</w:t>
      </w:r>
    </w:p>
    <w:p w:rsidR="00813BD0" w:rsidRDefault="00813BD0" w:rsidP="00813BD0">
      <w:r>
        <w:t xml:space="preserve">В случае если пользователь с таким </w:t>
      </w:r>
      <w:r>
        <w:rPr>
          <w:lang w:val="en-US"/>
        </w:rPr>
        <w:t>id</w:t>
      </w:r>
      <w:r w:rsidRPr="00813BD0">
        <w:t xml:space="preserve"> </w:t>
      </w:r>
      <w:r>
        <w:t xml:space="preserve">не существует, возвращается </w:t>
      </w:r>
      <w:r>
        <w:rPr>
          <w:lang w:val="en-US"/>
        </w:rPr>
        <w:t>http</w:t>
      </w:r>
      <w:r w:rsidRPr="00813BD0">
        <w:t xml:space="preserve"> </w:t>
      </w:r>
      <w:r>
        <w:rPr>
          <w:lang w:val="en-US"/>
        </w:rPr>
        <w:t>status</w:t>
      </w:r>
      <w:r w:rsidRPr="00813BD0">
        <w:t xml:space="preserve"> 404 </w:t>
      </w:r>
      <w:r>
        <w:rPr>
          <w:lang w:val="en-US"/>
        </w:rPr>
        <w:t>Not</w:t>
      </w:r>
      <w:r w:rsidRPr="00813BD0">
        <w:t xml:space="preserve"> </w:t>
      </w:r>
      <w:r>
        <w:rPr>
          <w:lang w:val="en-US"/>
        </w:rPr>
        <w:t>Found</w:t>
      </w:r>
      <w:r w:rsidRPr="00813BD0">
        <w:t xml:space="preserve"> </w:t>
      </w:r>
      <w:r>
        <w:t xml:space="preserve">и </w:t>
      </w:r>
      <w:r>
        <w:rPr>
          <w:lang w:val="en-US"/>
        </w:rPr>
        <w:t>json</w:t>
      </w:r>
      <w:r w:rsidRPr="00813BD0">
        <w:t xml:space="preserve"> </w:t>
      </w:r>
      <w:r>
        <w:t>ошибки</w:t>
      </w:r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169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170" w:author="Шикаленко Юрий Николаевич" w:date="2025-05-05T17:05:00Z">
            <w:rPr>
              <w:ins w:id="2171" w:author="Шикаленко Юрий Николаевич" w:date="2025-05-05T17:0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172" w:author="Шикаленко Юрий Николаевич" w:date="2025-05-05T17:05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73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174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175" w:author="Шикаленко Юрий Николаевич" w:date="2025-05-05T17:05:00Z">
            <w:rPr>
              <w:ins w:id="2176" w:author="Шикаленко Юрий Николаевич" w:date="2025-05-05T17:0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177" w:author="Шикаленко Юрий Николаевич" w:date="2025-05-05T17:05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78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179" w:author="Шикаленко Юрий Николаевич" w:date="2025-05-05T17:0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80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2181" w:author="Шикаленко Юрий Николаевич" w:date="2025-05-05T17:05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404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82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183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184" w:author="Шикаленко Юрий Николаевич" w:date="2025-05-05T17:05:00Z">
            <w:rPr>
              <w:ins w:id="2185" w:author="Шикаленко Юрий Николаевич" w:date="2025-05-05T17:05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186" w:author="Шикаленко Юрий Николаевич" w:date="2025-05-05T17:05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87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188" w:author="Шикаленко Юрий Николаевич" w:date="2025-05-05T17:0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89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190" w:author="Шикаленко Юрий Николаевич" w:date="2025-05-05T17:0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"User not found with id = 15"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91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192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193" w:author="Шикаленко Юрий Николаевич" w:date="2025-05-05T17:05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194" w:author="Шикаленко Юрий Николаевич" w:date="2025-05-05T17:0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"2025-05-05T14:04:55.945+00:00"</w:t>
        </w:r>
      </w:ins>
    </w:p>
    <w:p w:rsidR="00813BD0" w:rsidRPr="00813BD0" w:rsidDel="003431C6" w:rsidRDefault="003431C6" w:rsidP="00813BD0">
      <w:pPr>
        <w:shd w:val="clear" w:color="auto" w:fill="FFFFFE"/>
        <w:spacing w:after="0" w:line="270" w:lineRule="atLeast"/>
        <w:rPr>
          <w:del w:id="2195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196" w:author="Шикаленко Юрий Николаевич" w:date="2025-05-05T17:05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  <w:del w:id="2197" w:author="Шикаленко Юрий Николаевич" w:date="2025-05-05T17:05:00Z">
        <w:r w:rsidR="00813BD0"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{</w:delText>
        </w:r>
      </w:del>
    </w:p>
    <w:p w:rsidR="00813BD0" w:rsidRPr="00813BD0" w:rsidDel="003431C6" w:rsidRDefault="00813BD0" w:rsidP="00813BD0">
      <w:pPr>
        <w:shd w:val="clear" w:color="auto" w:fill="FFFFFE"/>
        <w:spacing w:after="0" w:line="270" w:lineRule="atLeast"/>
        <w:rPr>
          <w:del w:id="2198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199" w:author="Шикаленко Юрий Николаевич" w:date="2025-05-05T17:05:00Z"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813BD0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"status"</w:delText>
        </w:r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813BD0" w:rsidDel="003431C6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delText>404</w:delText>
        </w:r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813BD0" w:rsidRPr="00813BD0" w:rsidDel="003431C6" w:rsidRDefault="00813BD0" w:rsidP="00813BD0">
      <w:pPr>
        <w:shd w:val="clear" w:color="auto" w:fill="FFFFFE"/>
        <w:spacing w:after="0" w:line="270" w:lineRule="atLeast"/>
        <w:rPr>
          <w:del w:id="2200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201" w:author="Шикаленко Юрий Николаевич" w:date="2025-05-05T17:05:00Z"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813BD0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"message"</w:delText>
        </w:r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813BD0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"Не найдет пользователь с id = 15"</w:delText>
        </w:r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813BD0" w:rsidRPr="00813BD0" w:rsidDel="003431C6" w:rsidRDefault="00813BD0">
      <w:pPr>
        <w:shd w:val="clear" w:color="auto" w:fill="FFFFFE"/>
        <w:spacing w:line="270" w:lineRule="atLeast"/>
        <w:rPr>
          <w:del w:id="2202" w:author="Шикаленко Юрий Николаевич" w:date="2025-05-05T17:05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2203" w:author="Шикаленко Юрий Николаевич" w:date="2025-05-05T16:59:00Z">
          <w:pPr>
            <w:shd w:val="clear" w:color="auto" w:fill="FFFFFE"/>
            <w:spacing w:after="0" w:line="270" w:lineRule="atLeast"/>
          </w:pPr>
        </w:pPrChange>
      </w:pPr>
      <w:del w:id="2204" w:author="Шикаленко Юрий Николаевич" w:date="2025-05-05T17:05:00Z"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813BD0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"timestamp"</w:delText>
        </w:r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813BD0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</w:delText>
        </w:r>
      </w:del>
      <w:del w:id="2205" w:author="Шикаленко Юрий Николаевич" w:date="2025-05-05T16:59:00Z">
        <w:r w:rsidRPr="00813BD0" w:rsidDel="00511BF3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2024-05-06T10:19:45.837+00:00</w:delText>
        </w:r>
      </w:del>
      <w:del w:id="2206" w:author="Шикаленко Юрий Николаевич" w:date="2025-05-05T17:05:00Z">
        <w:r w:rsidRPr="00813BD0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</w:delText>
        </w:r>
      </w:del>
    </w:p>
    <w:p w:rsidR="00813BD0" w:rsidRPr="00813BD0" w:rsidRDefault="00813BD0" w:rsidP="00813B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207" w:author="Шикаленко Юрий Николаевич" w:date="2025-05-05T17:05:00Z">
        <w:r w:rsidRPr="00813BD0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  <w:ins w:id="2208" w:author="Шикаленко Юрий Николаевич" w:date="2025-05-05T17:01:00Z">
        <w:r w:rsidR="00511BF3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ab/>
        </w:r>
      </w:ins>
    </w:p>
    <w:p w:rsidR="00F37E63" w:rsidRDefault="00F37E63" w:rsidP="00813BD0">
      <w:pPr>
        <w:shd w:val="clear" w:color="auto" w:fill="FFFFFE"/>
        <w:spacing w:line="270" w:lineRule="atLeast"/>
      </w:pPr>
    </w:p>
    <w:p w:rsidR="00511BF3" w:rsidRPr="00511BF3" w:rsidRDefault="00813BD0" w:rsidP="00511BF3">
      <w:pPr>
        <w:shd w:val="clear" w:color="auto" w:fill="FFFFFE"/>
        <w:spacing w:line="270" w:lineRule="atLeast"/>
        <w:rPr>
          <w:ins w:id="2209" w:author="Шикаленко Юрий Николаевич" w:date="2025-05-05T17:01:00Z"/>
          <w:rFonts w:ascii="Courier New" w:hAnsi="Courier New" w:cs="Courier New"/>
          <w:color w:val="000000"/>
          <w:sz w:val="18"/>
          <w:szCs w:val="18"/>
          <w:lang w:val="en-US"/>
          <w:rPrChange w:id="2210" w:author="Шикаленко Юрий Николаевич" w:date="2025-05-05T17:01:00Z">
            <w:rPr>
              <w:ins w:id="2211" w:author="Шикаленко Юрий Николаевич" w:date="2025-05-05T17:01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r>
        <w:t xml:space="preserve">В случае если пользователь не ассоциирован с </w:t>
      </w:r>
      <w:ins w:id="2212" w:author="Шикаленко Юрий Николаевич" w:date="2025-05-05T17:00:00Z">
        <w:r w:rsidR="00511BF3" w:rsidRPr="00511BF3">
          <w:t xml:space="preserve">организацией, с которой ассоциирован текущий авторизованный пользователь с ролью </w:t>
        </w:r>
        <w:r w:rsidR="00511BF3" w:rsidRPr="00511BF3">
          <w:rPr>
            <w:lang w:val="en-US"/>
            <w:rPrChange w:id="2213" w:author="Шикаленко Юрий Николаевич" w:date="2025-05-05T17:01:00Z">
              <w:rPr/>
            </w:rPrChange>
          </w:rPr>
          <w:t>ROLE_ADMIN,</w:t>
        </w:r>
      </w:ins>
      <w:del w:id="2214" w:author="Шикаленко Юрий Николаевич" w:date="2025-05-05T17:00:00Z">
        <w:r w:rsidDel="00511BF3">
          <w:delText>организациями</w:delText>
        </w:r>
        <w:r w:rsidRPr="00511BF3" w:rsidDel="00511BF3">
          <w:rPr>
            <w:lang w:val="en-US"/>
            <w:rPrChange w:id="2215" w:author="Шикаленко Юрий Николаевич" w:date="2025-05-05T17:01:00Z">
              <w:rPr/>
            </w:rPrChange>
          </w:rPr>
          <w:delText xml:space="preserve">, </w:delText>
        </w:r>
        <w:r w:rsidDel="00511BF3">
          <w:delText>ассоциированными</w:delText>
        </w:r>
        <w:r w:rsidRPr="00511BF3" w:rsidDel="00511BF3">
          <w:rPr>
            <w:lang w:val="en-US"/>
            <w:rPrChange w:id="2216" w:author="Шикаленко Юрий Николаевич" w:date="2025-05-05T17:01:00Z">
              <w:rPr/>
            </w:rPrChange>
          </w:rPr>
          <w:delText xml:space="preserve"> </w:delText>
        </w:r>
        <w:r w:rsidDel="00511BF3">
          <w:delText>с</w:delText>
        </w:r>
        <w:r w:rsidRPr="00511BF3" w:rsidDel="00511BF3">
          <w:rPr>
            <w:lang w:val="en-US"/>
            <w:rPrChange w:id="2217" w:author="Шикаленко Юрий Николаевич" w:date="2025-05-05T17:01:00Z">
              <w:rPr/>
            </w:rPrChange>
          </w:rPr>
          <w:delText xml:space="preserve"> </w:delText>
        </w:r>
        <w:r w:rsidDel="00511BF3">
          <w:delText>текущим</w:delText>
        </w:r>
        <w:r w:rsidRPr="00511BF3" w:rsidDel="00511BF3">
          <w:rPr>
            <w:lang w:val="en-US"/>
            <w:rPrChange w:id="2218" w:author="Шикаленко Юрий Николаевич" w:date="2025-05-05T17:01:00Z">
              <w:rPr/>
            </w:rPrChange>
          </w:rPr>
          <w:delText xml:space="preserve"> </w:delText>
        </w:r>
        <w:r w:rsidDel="00511BF3">
          <w:delText>авторизованным</w:delText>
        </w:r>
        <w:r w:rsidRPr="00511BF3" w:rsidDel="00511BF3">
          <w:rPr>
            <w:lang w:val="en-US"/>
            <w:rPrChange w:id="2219" w:author="Шикаленко Юрий Николаевич" w:date="2025-05-05T17:01:00Z">
              <w:rPr/>
            </w:rPrChange>
          </w:rPr>
          <w:delText xml:space="preserve"> </w:delText>
        </w:r>
        <w:r w:rsidDel="00511BF3">
          <w:delText>пользователем</w:delText>
        </w:r>
      </w:del>
      <w:r w:rsidRPr="00511BF3">
        <w:rPr>
          <w:lang w:val="en-US"/>
          <w:rPrChange w:id="2220" w:author="Шикаленко Юрий Николаевич" w:date="2025-05-05T17:01:00Z">
            <w:rPr/>
          </w:rPrChange>
        </w:rPr>
        <w:t xml:space="preserve"> </w:t>
      </w:r>
      <w:r>
        <w:t>возвращается</w:t>
      </w:r>
      <w:r w:rsidRPr="00511BF3">
        <w:rPr>
          <w:lang w:val="en-US"/>
          <w:rPrChange w:id="2221" w:author="Шикаленко Юрий Николаевич" w:date="2025-05-05T17:01:00Z">
            <w:rPr/>
          </w:rPrChange>
        </w:rPr>
        <w:t xml:space="preserve"> </w:t>
      </w:r>
      <w:r>
        <w:rPr>
          <w:lang w:val="en-US"/>
        </w:rPr>
        <w:t>http</w:t>
      </w:r>
      <w:r w:rsidRPr="00511BF3">
        <w:rPr>
          <w:lang w:val="en-US"/>
          <w:rPrChange w:id="2222" w:author="Шикаленко Юрий Николаевич" w:date="2025-05-05T17:01:00Z">
            <w:rPr/>
          </w:rPrChange>
        </w:rPr>
        <w:t xml:space="preserve"> </w:t>
      </w:r>
      <w:r>
        <w:rPr>
          <w:lang w:val="en-US"/>
        </w:rPr>
        <w:t>status</w:t>
      </w:r>
      <w:r w:rsidRPr="00511BF3">
        <w:rPr>
          <w:lang w:val="en-US"/>
          <w:rPrChange w:id="2223" w:author="Шикаленко Юрий Николаевич" w:date="2025-05-05T17:01:00Z">
            <w:rPr/>
          </w:rPrChange>
        </w:rPr>
        <w:t xml:space="preserve"> 403 </w:t>
      </w:r>
      <w:r>
        <w:rPr>
          <w:lang w:val="en-US"/>
        </w:rPr>
        <w:t>Forbidden</w:t>
      </w:r>
      <w:r w:rsidRPr="00511BF3">
        <w:rPr>
          <w:lang w:val="en-US"/>
          <w:rPrChange w:id="2224" w:author="Шикаленко Юрий Николаевич" w:date="2025-05-05T17:01:00Z">
            <w:rPr/>
          </w:rPrChange>
        </w:rPr>
        <w:t xml:space="preserve"> </w:t>
      </w:r>
      <w:r>
        <w:t>и</w:t>
      </w:r>
      <w:r w:rsidRPr="00511BF3">
        <w:rPr>
          <w:lang w:val="en-US"/>
          <w:rPrChange w:id="2225" w:author="Шикаленко Юрий Николаевич" w:date="2025-05-05T17:01:00Z">
            <w:rPr/>
          </w:rPrChange>
        </w:rPr>
        <w:t xml:space="preserve"> </w:t>
      </w:r>
      <w:r>
        <w:rPr>
          <w:lang w:val="en-US"/>
        </w:rPr>
        <w:t>json</w:t>
      </w:r>
      <w:r w:rsidRPr="00511BF3">
        <w:rPr>
          <w:lang w:val="en-US"/>
          <w:rPrChange w:id="2226" w:author="Шикаленко Юрий Николаевич" w:date="2025-05-05T17:01:00Z">
            <w:rPr/>
          </w:rPrChange>
        </w:rPr>
        <w:t xml:space="preserve"> </w:t>
      </w:r>
      <w:r>
        <w:t>ошибки</w:t>
      </w:r>
      <w:r w:rsidRPr="00511BF3">
        <w:rPr>
          <w:lang w:val="en-US"/>
          <w:rPrChange w:id="2227" w:author="Шикаленко Юрий Николаевич" w:date="2025-05-05T17:01:00Z">
            <w:rPr/>
          </w:rPrChange>
        </w:rPr>
        <w:t>:</w:t>
      </w:r>
      <w:r w:rsidRPr="00511BF3">
        <w:rPr>
          <w:lang w:val="en-US"/>
          <w:rPrChange w:id="2228" w:author="Шикаленко Юрий Николаевич" w:date="2025-05-05T17:01:00Z">
            <w:rPr/>
          </w:rPrChange>
        </w:rPr>
        <w:br/>
      </w:r>
      <w:ins w:id="2229" w:author="Шикаленко Юрий Николаевич" w:date="2025-05-05T17:01:00Z">
        <w:r w:rsidR="00511BF3"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30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{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2231" w:author="Шикаленко Юрий Николаевич" w:date="2025-05-05T17:01:00Z"/>
          <w:rFonts w:ascii="Courier New" w:hAnsi="Courier New" w:cs="Courier New"/>
          <w:color w:val="000000"/>
          <w:sz w:val="18"/>
          <w:szCs w:val="18"/>
          <w:lang w:val="en-US"/>
          <w:rPrChange w:id="2232" w:author="Шикаленко Юрий Николаевич" w:date="2025-05-05T17:01:00Z">
            <w:rPr>
              <w:ins w:id="2233" w:author="Шикаленко Юрий Николаевич" w:date="2025-05-05T17:01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2234" w:author="Шикаленко Юрий Николаевич" w:date="2025-05-05T17:01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35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lastRenderedPageBreak/>
          <w:t>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2236" w:author="Шикаленко Юрий Николаевич" w:date="2025-05-05T17:01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"status"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37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98658"/>
            <w:sz w:val="18"/>
            <w:szCs w:val="18"/>
            <w:lang w:val="en-US"/>
            <w:rPrChange w:id="2238" w:author="Шикаленко Юрий Николаевич" w:date="2025-05-05T17:01:00Z">
              <w:rPr>
                <w:rFonts w:ascii="Courier New" w:hAnsi="Courier New" w:cs="Courier New"/>
                <w:color w:val="098658"/>
                <w:sz w:val="18"/>
                <w:szCs w:val="18"/>
              </w:rPr>
            </w:rPrChange>
          </w:rPr>
          <w:t>403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39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Pr="00511BF3" w:rsidRDefault="00511BF3" w:rsidP="00511BF3">
      <w:pPr>
        <w:shd w:val="clear" w:color="auto" w:fill="FFFFFE"/>
        <w:spacing w:line="270" w:lineRule="atLeast"/>
        <w:rPr>
          <w:ins w:id="2240" w:author="Шикаленко Юрий Николаевич" w:date="2025-05-05T17:01:00Z"/>
          <w:rFonts w:ascii="Courier New" w:hAnsi="Courier New" w:cs="Courier New"/>
          <w:color w:val="000000"/>
          <w:sz w:val="18"/>
          <w:szCs w:val="18"/>
          <w:lang w:val="en-US"/>
          <w:rPrChange w:id="2241" w:author="Шикаленко Юрий Николаевич" w:date="2025-05-05T17:01:00Z">
            <w:rPr>
              <w:ins w:id="2242" w:author="Шикаленко Юрий Николаевич" w:date="2025-05-05T17:01:00Z"/>
              <w:rFonts w:ascii="Courier New" w:hAnsi="Courier New" w:cs="Courier New"/>
              <w:color w:val="000000"/>
              <w:sz w:val="18"/>
              <w:szCs w:val="18"/>
            </w:rPr>
          </w:rPrChange>
        </w:rPr>
      </w:pPr>
      <w:ins w:id="2243" w:author="Шикаленко Юрий Николаевич" w:date="2025-05-05T17:01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44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</w:t>
        </w:r>
        <w:r w:rsidRPr="00511BF3">
          <w:rPr>
            <w:rFonts w:ascii="Courier New" w:hAnsi="Courier New" w:cs="Courier New"/>
            <w:color w:val="A31515"/>
            <w:sz w:val="18"/>
            <w:szCs w:val="18"/>
            <w:lang w:val="en-US"/>
            <w:rPrChange w:id="2245" w:author="Шикаленко Юрий Николаевич" w:date="2025-05-05T17:01:00Z">
              <w:rPr>
                <w:rFonts w:ascii="Courier New" w:hAnsi="Courier New" w:cs="Courier New"/>
                <w:color w:val="A31515"/>
                <w:sz w:val="18"/>
                <w:szCs w:val="18"/>
              </w:rPr>
            </w:rPrChange>
          </w:rPr>
          <w:t>"message"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46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: </w:t>
        </w:r>
        <w:r w:rsidRPr="00511BF3">
          <w:rPr>
            <w:rFonts w:ascii="Courier New" w:hAnsi="Courier New" w:cs="Courier New"/>
            <w:color w:val="0451A5"/>
            <w:sz w:val="18"/>
            <w:szCs w:val="18"/>
            <w:lang w:val="en-US"/>
            <w:rPrChange w:id="2247" w:author="Шикаленко Юрий Николаевич" w:date="2025-05-05T17:01:00Z">
              <w:rPr>
                <w:rFonts w:ascii="Courier New" w:hAnsi="Courier New" w:cs="Courier New"/>
                <w:color w:val="0451A5"/>
                <w:sz w:val="18"/>
                <w:szCs w:val="18"/>
              </w:rPr>
            </w:rPrChange>
          </w:rPr>
          <w:t>"\"admin4\" user doesn't authorized to view user with id = 3"</w:t>
        </w:r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48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,</w:t>
        </w:r>
      </w:ins>
    </w:p>
    <w:p w:rsidR="00511BF3" w:rsidRDefault="00511BF3" w:rsidP="00511BF3">
      <w:pPr>
        <w:shd w:val="clear" w:color="auto" w:fill="FFFFFE"/>
        <w:spacing w:line="270" w:lineRule="atLeast"/>
        <w:rPr>
          <w:ins w:id="2249" w:author="Шикаленко Юрий Николаевич" w:date="2025-05-05T17:01:00Z"/>
          <w:rFonts w:ascii="Courier New" w:hAnsi="Courier New" w:cs="Courier New"/>
          <w:color w:val="000000"/>
          <w:sz w:val="18"/>
          <w:szCs w:val="18"/>
        </w:rPr>
      </w:pPr>
      <w:ins w:id="2250" w:author="Шикаленко Юрий Николаевич" w:date="2025-05-05T17:01:00Z">
        <w:r w:rsidRPr="00511BF3">
          <w:rPr>
            <w:rFonts w:ascii="Courier New" w:hAnsi="Courier New" w:cs="Courier New"/>
            <w:color w:val="000000"/>
            <w:sz w:val="18"/>
            <w:szCs w:val="18"/>
            <w:lang w:val="en-US"/>
            <w:rPrChange w:id="2251" w:author="Шикаленко Юрий Николаевич" w:date="2025-05-05T17:01:00Z">
              <w:rPr>
                <w:rFonts w:ascii="Courier New" w:hAnsi="Courier New" w:cs="Courier New"/>
                <w:color w:val="000000"/>
                <w:sz w:val="18"/>
                <w:szCs w:val="18"/>
              </w:rPr>
            </w:rPrChange>
          </w:rPr>
          <w:t>    </w:t>
        </w:r>
        <w:r>
          <w:rPr>
            <w:rFonts w:ascii="Courier New" w:hAnsi="Courier New" w:cs="Courier New"/>
            <w:color w:val="A31515"/>
            <w:sz w:val="18"/>
            <w:szCs w:val="18"/>
          </w:rPr>
          <w:t>"timestamp"</w:t>
        </w:r>
        <w:r>
          <w:rPr>
            <w:rFonts w:ascii="Courier New" w:hAnsi="Courier New" w:cs="Courier New"/>
            <w:color w:val="000000"/>
            <w:sz w:val="18"/>
            <w:szCs w:val="18"/>
          </w:rPr>
          <w:t>: </w:t>
        </w:r>
        <w:r>
          <w:rPr>
            <w:rFonts w:ascii="Courier New" w:hAnsi="Courier New" w:cs="Courier New"/>
            <w:color w:val="0451A5"/>
            <w:sz w:val="18"/>
            <w:szCs w:val="18"/>
          </w:rPr>
          <w:t>"2025-05-05T14:00:04.415+00:00"</w:t>
        </w:r>
      </w:ins>
    </w:p>
    <w:p w:rsidR="00511BF3" w:rsidRDefault="00511BF3" w:rsidP="00511BF3">
      <w:pPr>
        <w:shd w:val="clear" w:color="auto" w:fill="FFFFFE"/>
        <w:spacing w:line="270" w:lineRule="atLeast"/>
        <w:rPr>
          <w:ins w:id="2252" w:author="Шикаленко Юрий Николаевич" w:date="2025-05-05T17:01:00Z"/>
          <w:rFonts w:ascii="Courier New" w:hAnsi="Courier New" w:cs="Courier New"/>
          <w:color w:val="000000"/>
          <w:sz w:val="18"/>
          <w:szCs w:val="18"/>
        </w:rPr>
      </w:pPr>
      <w:ins w:id="2253" w:author="Шикаленко Юрий Николаевич" w:date="2025-05-05T17:01:00Z">
        <w:r>
          <w:rPr>
            <w:rFonts w:ascii="Courier New" w:hAnsi="Courier New" w:cs="Courier New"/>
            <w:color w:val="000000"/>
            <w:sz w:val="18"/>
            <w:szCs w:val="18"/>
          </w:rPr>
          <w:t>}</w:t>
        </w:r>
      </w:ins>
    </w:p>
    <w:p w:rsidR="00813BD0" w:rsidRPr="003431C6" w:rsidDel="00511BF3" w:rsidRDefault="00813BD0">
      <w:pPr>
        <w:numPr>
          <w:ilvl w:val="0"/>
          <w:numId w:val="13"/>
        </w:numPr>
        <w:shd w:val="clear" w:color="auto" w:fill="FFFFFE"/>
        <w:spacing w:line="270" w:lineRule="atLeast"/>
        <w:rPr>
          <w:del w:id="2254" w:author="Шикаленко Юрий Николаевич" w:date="2025-05-05T17:01:00Z"/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PrChange w:id="2255" w:author="Шикаленко Юрий Николаевич" w:date="2025-05-05T17:07:00Z">
            <w:rPr>
              <w:del w:id="2256" w:author="Шикаленко Юрий Николаевич" w:date="2025-05-05T17:0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  <w:pPrChange w:id="2257" w:author="Шикаленко Юрий Николаевич" w:date="2025-05-05T17:06:00Z">
          <w:pPr>
            <w:shd w:val="clear" w:color="auto" w:fill="FFFFFE"/>
            <w:spacing w:line="270" w:lineRule="atLeast"/>
          </w:pPr>
        </w:pPrChange>
      </w:pPr>
      <w:del w:id="2258" w:author="Шикаленко Юрий Николаевич" w:date="2025-05-05T17:01:00Z"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59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{</w:delText>
        </w:r>
      </w:del>
    </w:p>
    <w:p w:rsidR="00813BD0" w:rsidRPr="003431C6" w:rsidDel="00511BF3" w:rsidRDefault="00813BD0" w:rsidP="00BD428C">
      <w:pPr>
        <w:numPr>
          <w:ilvl w:val="0"/>
          <w:numId w:val="13"/>
        </w:numPr>
        <w:shd w:val="clear" w:color="auto" w:fill="FFFFFE"/>
        <w:spacing w:line="270" w:lineRule="atLeast"/>
        <w:rPr>
          <w:del w:id="2260" w:author="Шикаленко Юрий Николаевич" w:date="2025-05-05T17:01:00Z"/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PrChange w:id="2261" w:author="Шикаленко Юрий Николаевич" w:date="2025-05-05T17:07:00Z">
            <w:rPr>
              <w:del w:id="2262" w:author="Шикаленко Юрий Николаевич" w:date="2025-05-05T17:0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del w:id="2263" w:author="Шикаленко Юрий Николаевич" w:date="2025-05-05T17:01:00Z"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64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   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65" w:author="Шикаленко Юрий Николаевич" w:date="2025-05-05T17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delText>"status"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66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: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67" w:author="Шикаленко Юрий Николаевич" w:date="2025-05-05T17:0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delText>403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68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,</w:delText>
        </w:r>
      </w:del>
    </w:p>
    <w:p w:rsidR="00813BD0" w:rsidRPr="003431C6" w:rsidDel="00511BF3" w:rsidRDefault="00813BD0" w:rsidP="00BD428C">
      <w:pPr>
        <w:numPr>
          <w:ilvl w:val="0"/>
          <w:numId w:val="13"/>
        </w:numPr>
        <w:shd w:val="clear" w:color="auto" w:fill="FFFFFE"/>
        <w:spacing w:line="270" w:lineRule="atLeast"/>
        <w:rPr>
          <w:del w:id="2269" w:author="Шикаленко Юрий Николаевич" w:date="2025-05-05T17:01:00Z"/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PrChange w:id="2270" w:author="Шикаленко Юрий Николаевич" w:date="2025-05-05T17:07:00Z">
            <w:rPr>
              <w:del w:id="2271" w:author="Шикаленко Юрий Николаевич" w:date="2025-05-05T17:0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del w:id="2272" w:author="Шикаленко Юрий Николаевич" w:date="2025-05-05T17:01:00Z"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73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   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74" w:author="Шикаленко Юрий Николаевич" w:date="2025-05-05T17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delText>"message"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75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: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76" w:author="Шикаленко Юрий Николаевич" w:date="2025-05-05T17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delText>"Пользователь \"admin3\" не авторизован для адмнистрирования пользователя id = 4"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77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,</w:delText>
        </w:r>
      </w:del>
    </w:p>
    <w:p w:rsidR="00813BD0" w:rsidRPr="003431C6" w:rsidDel="00511BF3" w:rsidRDefault="00813BD0" w:rsidP="00BD428C">
      <w:pPr>
        <w:numPr>
          <w:ilvl w:val="0"/>
          <w:numId w:val="13"/>
        </w:numPr>
        <w:shd w:val="clear" w:color="auto" w:fill="FFFFFE"/>
        <w:spacing w:line="270" w:lineRule="atLeast"/>
        <w:rPr>
          <w:del w:id="2278" w:author="Шикаленко Юрий Николаевич" w:date="2025-05-05T17:01:00Z"/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PrChange w:id="2279" w:author="Шикаленко Юрий Николаевич" w:date="2025-05-05T17:07:00Z">
            <w:rPr>
              <w:del w:id="2280" w:author="Шикаленко Юрий Николаевич" w:date="2025-05-05T17:0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del w:id="2281" w:author="Шикаленко Юрий Николаевич" w:date="2025-05-05T17:01:00Z"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82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   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83" w:author="Шикаленко Юрий Николаевич" w:date="2025-05-05T17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delText>"timestamp"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84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: </w:delText>
        </w:r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85" w:author="Шикаленко Юрий Николаевич" w:date="2025-05-05T17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delText>"2024-05-06T10:20:52.874+00:00"</w:delText>
        </w:r>
      </w:del>
    </w:p>
    <w:p w:rsidR="00813BD0" w:rsidRPr="003431C6" w:rsidDel="00511BF3" w:rsidRDefault="00813BD0" w:rsidP="00BD428C">
      <w:pPr>
        <w:numPr>
          <w:ilvl w:val="0"/>
          <w:numId w:val="13"/>
        </w:numPr>
        <w:shd w:val="clear" w:color="auto" w:fill="FFFFFE"/>
        <w:spacing w:line="270" w:lineRule="atLeast"/>
        <w:rPr>
          <w:del w:id="2286" w:author="Шикаленко Юрий Николаевич" w:date="2025-05-05T17:01:00Z"/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PrChange w:id="2287" w:author="Шикаленко Юрий Николаевич" w:date="2025-05-05T17:07:00Z">
            <w:rPr>
              <w:del w:id="2288" w:author="Шикаленко Юрий Николаевич" w:date="2025-05-05T17:0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del w:id="2289" w:author="Шикаленко Юрий Николаевич" w:date="2025-05-05T17:01:00Z">
        <w:r w:rsidRPr="003431C6" w:rsidDel="00511BF3">
          <w:rPr>
            <w:rFonts w:asciiTheme="majorHAnsi" w:eastAsiaTheme="majorEastAsia" w:hAnsiTheme="majorHAnsi" w:cstheme="majorBidi"/>
            <w:color w:val="1F4D78" w:themeColor="accent1" w:themeShade="7F"/>
            <w:sz w:val="24"/>
            <w:szCs w:val="24"/>
            <w:rPrChange w:id="2290" w:author="Шикаленко Юрий Николаевич" w:date="2025-05-05T17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delText>}</w:delText>
        </w:r>
      </w:del>
    </w:p>
    <w:p w:rsidR="00813BD0" w:rsidRDefault="00813BD0">
      <w:pPr>
        <w:pStyle w:val="3"/>
        <w:numPr>
          <w:ilvl w:val="2"/>
          <w:numId w:val="13"/>
        </w:numPr>
        <w:rPr>
          <w:ins w:id="2291" w:author="Шикаленко Юрий Николаевич" w:date="2025-05-05T17:09:00Z"/>
        </w:rPr>
        <w:pPrChange w:id="2292" w:author="Шикаленко Юрий Николаевич" w:date="2025-05-05T17:07:00Z">
          <w:pPr>
            <w:shd w:val="clear" w:color="auto" w:fill="FFFFFE"/>
            <w:spacing w:line="270" w:lineRule="atLeast"/>
          </w:pPr>
        </w:pPrChange>
      </w:pPr>
      <w:r w:rsidRPr="003431C6">
        <w:rPr>
          <w:rPrChange w:id="2293" w:author="Шикаленко Юрий Николаевич" w:date="2025-05-05T17:07:00Z">
            <w:rPr/>
          </w:rPrChange>
        </w:rPr>
        <w:t>Изменение</w:t>
      </w:r>
      <w:r>
        <w:t xml:space="preserve"> ролей пользователя</w:t>
      </w:r>
    </w:p>
    <w:p w:rsidR="003431C6" w:rsidRPr="00792F7F" w:rsidRDefault="003431C6">
      <w:pPr>
        <w:rPr>
          <w:lang w:val="en-US"/>
          <w:rPrChange w:id="2294" w:author="Шикаленко Юрий Николаевич" w:date="2025-05-21T09:00:00Z">
            <w:rPr/>
          </w:rPrChange>
        </w:rPr>
        <w:pPrChange w:id="2295" w:author="Шикаленко Юрий Николаевич" w:date="2025-05-05T17:09:00Z">
          <w:pPr>
            <w:shd w:val="clear" w:color="auto" w:fill="FFFFFE"/>
            <w:spacing w:line="270" w:lineRule="atLeast"/>
          </w:pPr>
        </w:pPrChange>
      </w:pPr>
      <w:ins w:id="2296" w:author="Шикаленко Юрий Николаевич" w:date="2025-05-05T17:09:00Z">
        <w:r>
          <w:t>Изменить</w:t>
        </w:r>
        <w:r w:rsidRPr="003431C6">
          <w:t xml:space="preserve"> можно роли пользователей, ассоциированных с организацией, с которой ассоциирован текущий авторизованный пользователь с ролью </w:t>
        </w:r>
        <w:r w:rsidRPr="00792F7F">
          <w:rPr>
            <w:lang w:val="en-US"/>
            <w:rPrChange w:id="2297" w:author="Шикаленко Юрий Николаевич" w:date="2025-05-21T09:00:00Z">
              <w:rPr/>
            </w:rPrChange>
          </w:rPr>
          <w:t>ROLE_ADMIN</w:t>
        </w:r>
      </w:ins>
    </w:p>
    <w:p w:rsidR="00813BD0" w:rsidRPr="00792F7F" w:rsidRDefault="00813BD0" w:rsidP="00813BD0">
      <w:pPr>
        <w:rPr>
          <w:lang w:val="en-US"/>
        </w:rPr>
      </w:pPr>
      <w:r>
        <w:t>Метод</w:t>
      </w:r>
      <w:r w:rsidRPr="00792F7F">
        <w:rPr>
          <w:lang w:val="en-US"/>
        </w:rPr>
        <w:t xml:space="preserve">: </w:t>
      </w:r>
      <w:r>
        <w:rPr>
          <w:lang w:val="en-US"/>
        </w:rPr>
        <w:t>PUT</w:t>
      </w:r>
    </w:p>
    <w:p w:rsidR="00813BD0" w:rsidRPr="00511BF3" w:rsidRDefault="00813BD0" w:rsidP="00813BD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URL</w:t>
      </w:r>
      <w:r w:rsidRPr="00511BF3">
        <w:rPr>
          <w:lang w:val="en-US"/>
        </w:rPr>
        <w:t xml:space="preserve">: </w:t>
      </w:r>
      <w:ins w:id="2298" w:author="Шикаленко Юрий Николаевич" w:date="2025-05-05T17:02:00Z">
        <w:r w:rsidR="00511BF3">
          <w:rPr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fldChar w:fldCharType="begin"/>
        </w:r>
        <w:r w:rsidR="00511BF3">
          <w:rPr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instrText xml:space="preserve"> HYPERLINK "</w:instrText>
        </w:r>
      </w:ins>
      <w:r w:rsidR="00511BF3" w:rsidRPr="00E16257">
        <w:rPr>
          <w:lang w:val="en-US"/>
          <w:rPrChange w:id="2299" w:author="Шикаленко Юрий Николаевич" w:date="2025-06-26T15:01:00Z">
            <w:rPr>
              <w:rStyle w:val="a8"/>
              <w:rFonts w:ascii="Helvetica" w:hAnsi="Helvetica" w:cs="Helvetica"/>
              <w:sz w:val="18"/>
              <w:szCs w:val="18"/>
              <w:shd w:val="clear" w:color="auto" w:fill="FFFFFF"/>
              <w:lang w:val="en-US"/>
            </w:rPr>
          </w:rPrChange>
        </w:rPr>
        <w:instrText>http://localhost:8189/</w:instrText>
      </w:r>
      <w:ins w:id="2300" w:author="Шикаленко Юрий Николаевич" w:date="2025-05-05T17:02:00Z">
        <w:r w:rsidR="00511BF3" w:rsidRPr="00511BF3">
          <w:rPr>
            <w:lang w:val="en-US"/>
            <w:rPrChange w:id="2301" w:author="Шикаленко Юрий Николаевич" w:date="2025-05-05T17:02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</w:rPr>
            </w:rPrChange>
          </w:rPr>
          <w:instrText>spectrum-core</w:instrText>
        </w:r>
      </w:ins>
      <w:r w:rsidR="00511BF3" w:rsidRPr="00E16257">
        <w:rPr>
          <w:lang w:val="en-US"/>
          <w:rPrChange w:id="2302" w:author="Шикаленко Юрий Николаевич" w:date="2025-06-26T15:01:00Z">
            <w:rPr>
              <w:rStyle w:val="a8"/>
              <w:rFonts w:ascii="Helvetica" w:hAnsi="Helvetica" w:cs="Helvetica"/>
              <w:sz w:val="18"/>
              <w:szCs w:val="18"/>
              <w:shd w:val="clear" w:color="auto" w:fill="FFFFFF"/>
              <w:lang w:val="en-US"/>
            </w:rPr>
          </w:rPrChange>
        </w:rPr>
        <w:instrText>/userroles</w:instrText>
      </w:r>
      <w:ins w:id="2303" w:author="Шикаленко Юрий Николаевич" w:date="2025-05-05T17:02:00Z">
        <w:r w:rsidR="00511BF3">
          <w:rPr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instrText xml:space="preserve">" </w:instrText>
        </w:r>
        <w:r w:rsidR="00511BF3">
          <w:rPr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fldChar w:fldCharType="separate"/>
        </w:r>
      </w:ins>
      <w:r w:rsidR="00511BF3" w:rsidRPr="00A579E8">
        <w:rPr>
          <w:rStyle w:val="a8"/>
          <w:rFonts w:ascii="Helvetica" w:hAnsi="Helvetica" w:cs="Helvetica"/>
          <w:sz w:val="18"/>
          <w:szCs w:val="18"/>
          <w:shd w:val="clear" w:color="auto" w:fill="FFFFFF"/>
          <w:lang w:val="en-US"/>
        </w:rPr>
        <w:t>http://localhost:8189/</w:t>
      </w:r>
      <w:ins w:id="2304" w:author="Шикаленко Юрий Николаевич" w:date="2025-05-05T17:02:00Z">
        <w:r w:rsidR="00511BF3" w:rsidRPr="00A579E8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  <w:rPrChange w:id="2305" w:author="Шикаленко Юрий Николаевич" w:date="2025-05-05T17:02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</w:rPr>
            </w:rPrChange>
          </w:rPr>
          <w:t>spectrum-core</w:t>
        </w:r>
      </w:ins>
      <w:del w:id="2306" w:author="Шикаленко Юрий Николаевич" w:date="2025-05-05T17:02:00Z">
        <w:r w:rsidR="00511BF3" w:rsidRPr="00A579E8" w:rsidDel="00511BF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delText>csa</w:delText>
        </w:r>
      </w:del>
      <w:r w:rsidR="00511BF3" w:rsidRPr="00A579E8">
        <w:rPr>
          <w:rStyle w:val="a8"/>
          <w:rFonts w:ascii="Helvetica" w:hAnsi="Helvetica" w:cs="Helvetica"/>
          <w:sz w:val="18"/>
          <w:szCs w:val="18"/>
          <w:shd w:val="clear" w:color="auto" w:fill="FFFFFF"/>
          <w:lang w:val="en-US"/>
        </w:rPr>
        <w:t>/userroles</w:t>
      </w:r>
      <w:ins w:id="2307" w:author="Шикаленко Юрий Николаевич" w:date="2025-05-05T17:02:00Z">
        <w:r w:rsidR="00511BF3">
          <w:rPr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fldChar w:fldCharType="end"/>
        </w:r>
      </w:ins>
    </w:p>
    <w:p w:rsidR="00813BD0" w:rsidRPr="00792F7F" w:rsidRDefault="00813BD0" w:rsidP="00813BD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Реквест</w:t>
      </w:r>
      <w:r w:rsidRPr="00792F7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application</w:t>
      </w:r>
      <w:r w:rsidRPr="00792F7F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json</w:t>
      </w:r>
    </w:p>
    <w:p w:rsidR="00F37E63" w:rsidRPr="00792F7F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2F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37E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"userId"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37E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37E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"roles"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  <w:r w:rsidRPr="00F37E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"ROLE_ADMIN"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F37E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"ROLE_USER"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813BD0" w:rsidRDefault="00F37E63" w:rsidP="00813BD0">
      <w:pPr>
        <w:rPr>
          <w:lang w:val="en-US"/>
        </w:rPr>
      </w:pPr>
      <w:r>
        <w:t>Ответ</w:t>
      </w:r>
      <w:r>
        <w:rPr>
          <w:lang w:val="en-US"/>
        </w:rPr>
        <w:t>: application/json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37E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37E6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200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37E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37E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"OK"</w:t>
      </w: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37E63" w:rsidRPr="00B453D6" w:rsidRDefault="00F37E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308" w:author="Шикаленко Юрий Николаевич" w:date="2025-06-17T12:32:00Z">
            <w:rPr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  <w:pPrChange w:id="2309" w:author="Шикаленко Юрий Николаевич" w:date="2025-05-05T17:03:00Z">
          <w:pPr>
            <w:shd w:val="clear" w:color="auto" w:fill="FFFFFE"/>
            <w:spacing w:after="0" w:line="270" w:lineRule="atLeast"/>
          </w:pPr>
        </w:pPrChange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453D6">
        <w:rPr>
          <w:rFonts w:ascii="Courier New" w:eastAsia="Times New Roman" w:hAnsi="Courier New" w:cs="Courier New"/>
          <w:color w:val="A31515"/>
          <w:sz w:val="18"/>
          <w:szCs w:val="18"/>
          <w:lang w:eastAsia="ru-RU"/>
          <w:rPrChange w:id="2310" w:author="Шикаленко Юрий Николаевич" w:date="2025-06-17T12:32:00Z">
            <w:rPr>
              <w:rFonts w:ascii="Courier New" w:eastAsia="Times New Roman" w:hAnsi="Courier New" w:cs="Courier New"/>
              <w:color w:val="A31515"/>
              <w:sz w:val="18"/>
              <w:szCs w:val="18"/>
              <w:lang w:val="en-US" w:eastAsia="ru-RU"/>
            </w:rPr>
          </w:rPrChange>
        </w:rPr>
        <w:t>"</w:t>
      </w:r>
      <w:r w:rsidRPr="008E43A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timestamp</w:t>
      </w:r>
      <w:r w:rsidRPr="00B453D6">
        <w:rPr>
          <w:rFonts w:ascii="Courier New" w:eastAsia="Times New Roman" w:hAnsi="Courier New" w:cs="Courier New"/>
          <w:color w:val="A31515"/>
          <w:sz w:val="18"/>
          <w:szCs w:val="18"/>
          <w:lang w:eastAsia="ru-RU"/>
          <w:rPrChange w:id="2311" w:author="Шикаленко Юрий Николаевич" w:date="2025-06-17T12:32:00Z">
            <w:rPr>
              <w:rFonts w:ascii="Courier New" w:eastAsia="Times New Roman" w:hAnsi="Courier New" w:cs="Courier New"/>
              <w:color w:val="A31515"/>
              <w:sz w:val="18"/>
              <w:szCs w:val="18"/>
              <w:lang w:val="en-US" w:eastAsia="ru-RU"/>
            </w:rPr>
          </w:rPrChange>
        </w:rPr>
        <w:t>"</w:t>
      </w:r>
      <w:r w:rsidRPr="00B453D6">
        <w:rPr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2312" w:author="Шикаленко Юрий Николаевич" w:date="2025-06-17T12:32:00Z">
            <w:rPr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  <w:t>:</w:t>
      </w:r>
      <w:r w:rsidRPr="008E43A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453D6">
        <w:rPr>
          <w:rFonts w:ascii="Courier New" w:eastAsia="Times New Roman" w:hAnsi="Courier New" w:cs="Courier New"/>
          <w:color w:val="0451A5"/>
          <w:sz w:val="18"/>
          <w:szCs w:val="18"/>
          <w:lang w:eastAsia="ru-RU"/>
          <w:rPrChange w:id="2313" w:author="Шикаленко Юрий Николаевич" w:date="2025-06-17T12:32:00Z">
            <w:rPr>
              <w:rFonts w:ascii="Courier New" w:eastAsia="Times New Roman" w:hAnsi="Courier New" w:cs="Courier New"/>
              <w:color w:val="0451A5"/>
              <w:sz w:val="18"/>
              <w:szCs w:val="18"/>
              <w:lang w:val="en-US" w:eastAsia="ru-RU"/>
            </w:rPr>
          </w:rPrChange>
        </w:rPr>
        <w:t>"</w:t>
      </w:r>
      <w:ins w:id="2314" w:author="Шикаленко Юрий Николаевич" w:date="2025-05-05T17:03:00Z">
        <w:r w:rsidR="003431C6"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2025-05-05</w:t>
        </w:r>
        <w:r w:rsidR="003431C6" w:rsidRPr="00CD5F37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315" w:author="Шикаленко Юрий Николаевич" w:date="2025-05-06T11:2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T</w:t>
        </w:r>
        <w:r w:rsidR="003431C6"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14:03:30.289+00:00</w:t>
        </w:r>
      </w:ins>
      <w:del w:id="2316" w:author="Шикаленко Юрий Николаевич" w:date="2025-05-05T17:03:00Z">
        <w:r w:rsidRPr="00B453D6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317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2024-05-06</w:delText>
        </w:r>
        <w:r w:rsidRPr="008E43A6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delText>T</w:delText>
        </w:r>
        <w:r w:rsidRPr="00B453D6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2318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delText>10:25:02.280+00:00</w:delText>
        </w:r>
      </w:del>
      <w:r w:rsidRPr="00B453D6">
        <w:rPr>
          <w:rFonts w:ascii="Courier New" w:eastAsia="Times New Roman" w:hAnsi="Courier New" w:cs="Courier New"/>
          <w:color w:val="0451A5"/>
          <w:sz w:val="18"/>
          <w:szCs w:val="18"/>
          <w:lang w:eastAsia="ru-RU"/>
          <w:rPrChange w:id="2319" w:author="Шикаленко Юрий Николаевич" w:date="2025-06-17T12:32:00Z">
            <w:rPr>
              <w:rFonts w:ascii="Courier New" w:eastAsia="Times New Roman" w:hAnsi="Courier New" w:cs="Courier New"/>
              <w:color w:val="0451A5"/>
              <w:sz w:val="18"/>
              <w:szCs w:val="18"/>
              <w:lang w:val="en-US" w:eastAsia="ru-RU"/>
            </w:rPr>
          </w:rPrChange>
        </w:rPr>
        <w:t>"</w:t>
      </w:r>
    </w:p>
    <w:p w:rsid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37E6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37E63" w:rsidRPr="00F37E63" w:rsidRDefault="00F37E63" w:rsidP="00F37E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37E63" w:rsidRDefault="00F37E63" w:rsidP="00F37E63">
      <w:r>
        <w:t xml:space="preserve">В примере использован токен, полученный в результате авторизации пользователя </w:t>
      </w:r>
      <w:r w:rsidRPr="00813BD0">
        <w:t>"</w:t>
      </w:r>
      <w:r>
        <w:rPr>
          <w:lang w:val="en-US"/>
        </w:rPr>
        <w:t>admin</w:t>
      </w:r>
      <w:ins w:id="2320" w:author="Шикаленко Юрий Николаевич" w:date="2025-05-05T17:04:00Z">
        <w:r w:rsidR="003431C6">
          <w:t>4</w:t>
        </w:r>
      </w:ins>
      <w:del w:id="2321" w:author="Шикаленко Юрий Николаевич" w:date="2025-05-05T17:04:00Z">
        <w:r w:rsidRPr="00813BD0" w:rsidDel="003431C6">
          <w:delText>3</w:delText>
        </w:r>
      </w:del>
      <w:r w:rsidRPr="00813BD0">
        <w:t>".</w:t>
      </w:r>
    </w:p>
    <w:p w:rsidR="00F37E63" w:rsidRDefault="00F37E63" w:rsidP="00F37E63">
      <w:r>
        <w:t xml:space="preserve">В случае если пользователь с таким </w:t>
      </w:r>
      <w:r>
        <w:rPr>
          <w:lang w:val="en-US"/>
        </w:rPr>
        <w:t>id</w:t>
      </w:r>
      <w:r w:rsidRPr="00813BD0">
        <w:t xml:space="preserve"> </w:t>
      </w:r>
      <w:r>
        <w:t xml:space="preserve">не существует, возвращается </w:t>
      </w:r>
      <w:r>
        <w:rPr>
          <w:lang w:val="en-US"/>
        </w:rPr>
        <w:t>http</w:t>
      </w:r>
      <w:r w:rsidRPr="00813BD0">
        <w:t xml:space="preserve"> </w:t>
      </w:r>
      <w:r>
        <w:rPr>
          <w:lang w:val="en-US"/>
        </w:rPr>
        <w:t>status</w:t>
      </w:r>
      <w:r w:rsidRPr="00813BD0">
        <w:t xml:space="preserve"> 404 </w:t>
      </w:r>
      <w:r>
        <w:rPr>
          <w:lang w:val="en-US"/>
        </w:rPr>
        <w:t>Not</w:t>
      </w:r>
      <w:r w:rsidRPr="00813BD0">
        <w:t xml:space="preserve"> </w:t>
      </w:r>
      <w:r>
        <w:rPr>
          <w:lang w:val="en-US"/>
        </w:rPr>
        <w:t>Found</w:t>
      </w:r>
      <w:r w:rsidRPr="00813BD0">
        <w:t xml:space="preserve"> </w:t>
      </w:r>
      <w:r>
        <w:t xml:space="preserve">и </w:t>
      </w:r>
      <w:r>
        <w:rPr>
          <w:lang w:val="en-US"/>
        </w:rPr>
        <w:t>json</w:t>
      </w:r>
      <w:r w:rsidRPr="00813BD0">
        <w:t xml:space="preserve"> </w:t>
      </w:r>
      <w:r>
        <w:t>ошибки</w:t>
      </w:r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22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323" w:author="Шикаленко Юрий Николаевич" w:date="2025-05-05T17:04:00Z">
            <w:rPr>
              <w:ins w:id="2324" w:author="Шикаленко Юрий Николаевич" w:date="2025-05-05T17:04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325" w:author="Шикаленко Юрий Николаевич" w:date="2025-05-05T17:04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26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27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328" w:author="Шикаленко Юрий Николаевич" w:date="2025-05-05T17:04:00Z">
            <w:rPr>
              <w:ins w:id="2329" w:author="Шикаленко Юрий Николаевич" w:date="2025-05-05T17:04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330" w:author="Шикаленко Юрий Николаевич" w:date="2025-05-05T17:04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31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332" w:author="Шикаленко Юрий Николаевич" w:date="2025-05-05T17:0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33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2334" w:author="Шикаленко Юрий Николаевич" w:date="2025-05-05T17:0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404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35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36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337" w:author="Шикаленко Юрий Николаевич" w:date="2025-05-05T17:04:00Z">
            <w:rPr>
              <w:ins w:id="2338" w:author="Шикаленко Юрий Николаевич" w:date="2025-05-05T17:04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339" w:author="Шикаленко Юрий Николаевич" w:date="2025-05-05T17:04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40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341" w:author="Шикаленко Юрий Николаевич" w:date="2025-05-05T17:04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42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343" w:author="Шикаленко Юрий Николаевич" w:date="2025-05-05T17:04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"User not found with id = 15"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44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45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346" w:author="Шикаленко Юрий Николаевич" w:date="2025-05-05T17:04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47" w:author="Шикаленко Юрий Николаевич" w:date="2025-05-05T17:0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"2025-05-05T14:04:20.766+00:00"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48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349" w:author="Шикаленко Юрий Николаевич" w:date="2025-05-05T17:04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F37E63" w:rsidRPr="00F37E63" w:rsidDel="003431C6" w:rsidRDefault="00F37E63" w:rsidP="00F37E63">
      <w:pPr>
        <w:shd w:val="clear" w:color="auto" w:fill="FFFFFE"/>
        <w:spacing w:after="0" w:line="270" w:lineRule="atLeast"/>
        <w:rPr>
          <w:del w:id="2350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351" w:author="Шикаленко Юрий Николаевич" w:date="2025-05-05T17:04:00Z"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{</w:delText>
        </w:r>
      </w:del>
    </w:p>
    <w:p w:rsidR="00F37E63" w:rsidRPr="00F37E63" w:rsidDel="003431C6" w:rsidRDefault="00F37E63" w:rsidP="00F37E63">
      <w:pPr>
        <w:shd w:val="clear" w:color="auto" w:fill="FFFFFE"/>
        <w:spacing w:after="0" w:line="270" w:lineRule="atLeast"/>
        <w:rPr>
          <w:del w:id="2352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353" w:author="Шикаленко Юрий Николаевич" w:date="2025-05-05T17:04:00Z"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F37E63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"status"</w:delText>
        </w:r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F37E63" w:rsidDel="003431C6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delText>404</w:delText>
        </w:r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F37E63" w:rsidRPr="00F37E63" w:rsidDel="003431C6" w:rsidRDefault="00F37E63" w:rsidP="00F37E63">
      <w:pPr>
        <w:shd w:val="clear" w:color="auto" w:fill="FFFFFE"/>
        <w:spacing w:after="0" w:line="270" w:lineRule="atLeast"/>
        <w:rPr>
          <w:del w:id="2354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355" w:author="Шикаленко Юрий Николаевич" w:date="2025-05-05T17:04:00Z"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F37E63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"message"</w:delText>
        </w:r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F37E63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"Не найдет пользователь с id = 15"</w:delText>
        </w:r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F37E63" w:rsidRPr="00F37E63" w:rsidDel="003431C6" w:rsidRDefault="00F37E63" w:rsidP="00F37E63">
      <w:pPr>
        <w:shd w:val="clear" w:color="auto" w:fill="FFFFFE"/>
        <w:spacing w:after="0" w:line="270" w:lineRule="atLeast"/>
        <w:rPr>
          <w:del w:id="2356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357" w:author="Шикаленко Юрий Николаевич" w:date="2025-05-05T17:04:00Z"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F37E63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"timestamp"</w:delText>
        </w:r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F37E63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"2024-05-06T10:28:18.441+00:00"</w:delText>
        </w:r>
      </w:del>
    </w:p>
    <w:p w:rsidR="00F37E63" w:rsidRPr="00F37E63" w:rsidDel="003431C6" w:rsidRDefault="00F37E63" w:rsidP="00F37E63">
      <w:pPr>
        <w:shd w:val="clear" w:color="auto" w:fill="FFFFFE"/>
        <w:spacing w:after="0" w:line="270" w:lineRule="atLeast"/>
        <w:rPr>
          <w:del w:id="2358" w:author="Шикаленко Юрий Николаевич" w:date="2025-05-05T17:0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del w:id="2359" w:author="Шикаленко Юрий Николаевич" w:date="2025-05-05T17:04:00Z">
        <w:r w:rsidRPr="00F37E63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</w:p>
    <w:p w:rsidR="00F37E63" w:rsidRDefault="00F37E63" w:rsidP="00F37E63">
      <w:pPr>
        <w:shd w:val="clear" w:color="auto" w:fill="FFFFFE"/>
        <w:spacing w:line="270" w:lineRule="atLeast"/>
      </w:pPr>
    </w:p>
    <w:p w:rsidR="003431C6" w:rsidRPr="003431C6" w:rsidRDefault="00F37E63" w:rsidP="003431C6">
      <w:pPr>
        <w:shd w:val="clear" w:color="auto" w:fill="FFFFFE"/>
        <w:spacing w:line="270" w:lineRule="atLeast"/>
        <w:rPr>
          <w:ins w:id="2360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t xml:space="preserve">В случае если пользователь не ассоциирован с организациями, ассоциированными с текущим авторизованным пользователем возвращается </w:t>
      </w:r>
      <w:r>
        <w:rPr>
          <w:lang w:val="en-US"/>
        </w:rPr>
        <w:t>http</w:t>
      </w:r>
      <w:r w:rsidRPr="00813BD0">
        <w:t xml:space="preserve"> </w:t>
      </w:r>
      <w:r>
        <w:rPr>
          <w:lang w:val="en-US"/>
        </w:rPr>
        <w:t>status</w:t>
      </w:r>
      <w:r w:rsidRPr="00813BD0">
        <w:t xml:space="preserve"> 403 </w:t>
      </w:r>
      <w:r>
        <w:rPr>
          <w:lang w:val="en-US"/>
        </w:rPr>
        <w:t>Forbidden</w:t>
      </w:r>
      <w:r w:rsidRPr="00813BD0">
        <w:t xml:space="preserve"> </w:t>
      </w:r>
      <w:r>
        <w:t xml:space="preserve">и </w:t>
      </w:r>
      <w:r>
        <w:rPr>
          <w:lang w:val="en-US"/>
        </w:rPr>
        <w:t>json</w:t>
      </w:r>
      <w:r w:rsidRPr="00813BD0">
        <w:t xml:space="preserve"> </w:t>
      </w:r>
      <w:r>
        <w:t>ошибки</w:t>
      </w:r>
      <w:r w:rsidRPr="00813BD0">
        <w:t>:</w:t>
      </w:r>
      <w:r>
        <w:br/>
      </w:r>
      <w:ins w:id="2361" w:author="Шикаленко Юрий Николаевич" w:date="2025-05-05T17:10:00Z">
        <w:r w:rsidR="003431C6"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62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363" w:author="Шикаленко Юрий Николаевич" w:date="2025-05-05T17:10:00Z">
            <w:rPr>
              <w:ins w:id="2364" w:author="Шикаленко Юрий Николаевич" w:date="2025-05-05T17:10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365" w:author="Шикаленко Юрий Николаевич" w:date="2025-05-05T17:10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366" w:author="Шикаленко Юрий Николаевич" w:date="2025-05-05T17:10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67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2368" w:author="Шикаленко Юрий Николаевич" w:date="2025-05-05T17:10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403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69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70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371" w:author="Шикаленко Юрий Николаевич" w:date="2025-05-05T17:10:00Z">
            <w:rPr>
              <w:ins w:id="2372" w:author="Шикаленко Юрий Николаевич" w:date="2025-05-05T17:10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373" w:author="Шикаленко Юрий Николаевич" w:date="2025-05-05T17:10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74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375" w:author="Шикаленко Юрий Николаевич" w:date="2025-05-05T17:10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76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377" w:author="Шикаленко Юрий Николаевич" w:date="2025-05-05T17:10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"\"admin4\" user doesn't authorized to view user with id = 3"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78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431C6" w:rsidRPr="003431C6" w:rsidRDefault="003431C6" w:rsidP="003431C6">
      <w:pPr>
        <w:shd w:val="clear" w:color="auto" w:fill="FFFFFE"/>
        <w:spacing w:after="0" w:line="270" w:lineRule="atLeast"/>
        <w:rPr>
          <w:ins w:id="2379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380" w:author="Шикаленко Юрий Николаевич" w:date="2025-05-05T17:10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381" w:author="Шикаленко Юрий Николаевич" w:date="2025-05-05T17:10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"2025-05-05T14:10:11.728+00:00"</w:t>
        </w:r>
      </w:ins>
    </w:p>
    <w:p w:rsidR="00184EA2" w:rsidRDefault="003431C6" w:rsidP="003431C6">
      <w:pPr>
        <w:shd w:val="clear" w:color="auto" w:fill="FFFFFE"/>
        <w:spacing w:line="270" w:lineRule="atLeast"/>
        <w:rPr>
          <w:ins w:id="2382" w:author="Шикаленко Юрий Николаевич" w:date="2025-05-20T17:4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383" w:author="Шикаленко Юрий Николаевич" w:date="2025-05-05T17:10:00Z">
        <w:r w:rsidRPr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184EA2" w:rsidRPr="00184EA2" w:rsidRDefault="00184EA2" w:rsidP="00184EA2">
      <w:pPr>
        <w:pStyle w:val="a5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ins w:id="2384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ins w:id="2385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86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87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88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89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90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91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392" w:author="Шикаленко Юрий Николаевич" w:date="2025-05-20T17:4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ins w:id="2393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ins w:id="2394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395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396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397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398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399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400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184EA2" w:rsidRPr="00184EA2" w:rsidRDefault="00184EA2" w:rsidP="00184EA2">
      <w:pPr>
        <w:pStyle w:val="a5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ins w:id="2401" w:author="Шикаленко Юрий Николаевич" w:date="2025-05-20T17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469DB" w:rsidRDefault="00184EA2">
      <w:pPr>
        <w:pStyle w:val="3"/>
        <w:numPr>
          <w:ilvl w:val="1"/>
          <w:numId w:val="10"/>
        </w:numPr>
        <w:rPr>
          <w:ins w:id="2402" w:author="Шикаленко Юрий Николаевич" w:date="2025-06-24T09:50:00Z"/>
        </w:rPr>
      </w:pPr>
      <w:ins w:id="2403" w:author="Шикаленко Юрий Николаевич" w:date="2025-05-20T17:49:00Z">
        <w:r>
          <w:t>Обработка заявлений</w:t>
        </w:r>
      </w:ins>
    </w:p>
    <w:p w:rsidR="00B469DB" w:rsidRPr="00B469DB" w:rsidRDefault="00B469DB" w:rsidP="00B469DB">
      <w:pPr>
        <w:pStyle w:val="a5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ins w:id="2404" w:author="Шикаленко Юрий Николаевич" w:date="2025-06-24T09:50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B469DB" w:rsidRDefault="00B469DB">
      <w:pPr>
        <w:pStyle w:val="3"/>
        <w:numPr>
          <w:ilvl w:val="2"/>
          <w:numId w:val="9"/>
        </w:numPr>
        <w:rPr>
          <w:ins w:id="2405" w:author="Шикаленко Юрий Николаевич" w:date="2025-06-24T09:51:00Z"/>
        </w:rPr>
        <w:pPrChange w:id="2406" w:author="Шикаленко Юрий Николаевич" w:date="2025-06-24T09:50:00Z">
          <w:pPr>
            <w:pStyle w:val="3"/>
            <w:numPr>
              <w:ilvl w:val="1"/>
              <w:numId w:val="10"/>
            </w:numPr>
            <w:ind w:left="792" w:hanging="432"/>
          </w:pPr>
        </w:pPrChange>
      </w:pPr>
      <w:ins w:id="2407" w:author="Шикаленко Юрий Николаевич" w:date="2025-06-24T09:51:00Z">
        <w:r>
          <w:t>Валидация данных заявлений</w:t>
        </w:r>
      </w:ins>
    </w:p>
    <w:p w:rsidR="00B469DB" w:rsidRDefault="00B469DB">
      <w:pPr>
        <w:pStyle w:val="3"/>
        <w:numPr>
          <w:ilvl w:val="3"/>
          <w:numId w:val="9"/>
        </w:numPr>
        <w:rPr>
          <w:ins w:id="2408" w:author="Шикаленко Юрий Николаевич" w:date="2025-06-24T09:52:00Z"/>
        </w:rPr>
        <w:pPrChange w:id="2409" w:author="Шикаленко Юрий Николаевич" w:date="2025-06-24T09:51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410" w:author="Шикаленко Юрий Николаевич" w:date="2025-06-24T09:52:00Z">
        <w:r>
          <w:rPr>
            <w:lang w:val="en-US"/>
          </w:rPr>
          <w:t xml:space="preserve">XSD </w:t>
        </w:r>
        <w:r>
          <w:t>схема</w:t>
        </w:r>
      </w:ins>
    </w:p>
    <w:p w:rsidR="00B469DB" w:rsidRPr="009E4A8F" w:rsidRDefault="00B469DB">
      <w:pPr>
        <w:rPr>
          <w:ins w:id="2411" w:author="Шикаленко Юрий Николаевич" w:date="2025-06-24T09:56:00Z"/>
          <w:rPrChange w:id="2412" w:author="Шикаленко Юрий Николаевич" w:date="2025-06-24T10:03:00Z">
            <w:rPr>
              <w:ins w:id="2413" w:author="Шикаленко Юрий Николаевич" w:date="2025-06-24T09:56:00Z"/>
              <w:lang w:val="en-US"/>
            </w:rPr>
          </w:rPrChange>
        </w:rPr>
        <w:pPrChange w:id="2414" w:author="Шикаленко Юрий Николаевич" w:date="2025-06-24T09:52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415" w:author="Шикаленко Юрий Николаевич" w:date="2025-06-24T09:52:00Z">
        <w:r>
          <w:t xml:space="preserve">Хотя первоначально данные заявления поступают в </w:t>
        </w:r>
        <w:r>
          <w:rPr>
            <w:lang w:val="en-US"/>
          </w:rPr>
          <w:t>json</w:t>
        </w:r>
        <w:r w:rsidRPr="00B469DB">
          <w:rPr>
            <w:rPrChange w:id="2416" w:author="Шикаленко Юрий Николаевич" w:date="2025-06-24T09:52:00Z">
              <w:rPr>
                <w:lang w:val="en-US"/>
              </w:rPr>
            </w:rPrChange>
          </w:rPr>
          <w:t xml:space="preserve"> </w:t>
        </w:r>
        <w:r>
          <w:t xml:space="preserve">формате, они преобразуются в </w:t>
        </w:r>
      </w:ins>
      <w:ins w:id="2417" w:author="Шикаленко Юрий Николаевич" w:date="2025-06-24T09:53:00Z">
        <w:r>
          <w:rPr>
            <w:lang w:val="en-US"/>
          </w:rPr>
          <w:t>XML</w:t>
        </w:r>
        <w:r w:rsidRPr="00B469DB">
          <w:rPr>
            <w:rPrChange w:id="2418" w:author="Шикаленко Юрий Николаевич" w:date="2025-06-24T09:53:00Z">
              <w:rPr>
                <w:lang w:val="en-US"/>
              </w:rPr>
            </w:rPrChange>
          </w:rPr>
          <w:t xml:space="preserve">, </w:t>
        </w:r>
        <w:r>
          <w:t xml:space="preserve">и валидируются с помощью </w:t>
        </w:r>
        <w:r>
          <w:rPr>
            <w:lang w:val="en-US"/>
          </w:rPr>
          <w:t>XSD</w:t>
        </w:r>
        <w:r w:rsidRPr="009E4A8F">
          <w:rPr>
            <w:rPrChange w:id="2419" w:author="Шикаленко Юрий Николаевич" w:date="2025-06-24T10:03:00Z">
              <w:rPr>
                <w:lang w:val="en-US"/>
              </w:rPr>
            </w:rPrChange>
          </w:rPr>
          <w:t xml:space="preserve"> </w:t>
        </w:r>
        <w:r>
          <w:t>схемы</w:t>
        </w:r>
      </w:ins>
      <w:ins w:id="2420" w:author="Шикаленко Юрий Николаевич" w:date="2025-06-24T09:55:00Z">
        <w:r w:rsidRPr="009E4A8F">
          <w:rPr>
            <w:rPrChange w:id="2421" w:author="Шикаленко Юрий Николаевич" w:date="2025-06-24T10:03:00Z">
              <w:rPr>
                <w:lang w:val="en-US"/>
              </w:rPr>
            </w:rPrChange>
          </w:rPr>
          <w:t xml:space="preserve">. </w:t>
        </w:r>
        <w:r>
          <w:t>Схемы находятся</w:t>
        </w:r>
      </w:ins>
      <w:ins w:id="2422" w:author="Шикаленко Юрий Николаевич" w:date="2025-06-24T10:02:00Z">
        <w:r w:rsidR="009E4A8F" w:rsidRPr="009E4A8F">
          <w:rPr>
            <w:rPrChange w:id="2423" w:author="Шикаленко Юрий Николаевич" w:date="2025-06-24T10:03:00Z">
              <w:rPr>
                <w:lang w:val="en-US"/>
              </w:rPr>
            </w:rPrChange>
          </w:rPr>
          <w:t xml:space="preserve"> (</w:t>
        </w:r>
        <w:r w:rsidR="009E4A8F">
          <w:t>пути относительно</w:t>
        </w:r>
      </w:ins>
      <w:ins w:id="2424" w:author="Шикаленко Юрий Николаевич" w:date="2025-06-24T10:03:00Z">
        <w:r w:rsidR="009E4A8F">
          <w:t xml:space="preserve"> текущего каталога этой документации</w:t>
        </w:r>
      </w:ins>
      <w:ins w:id="2425" w:author="Шикаленко Юрий Николаевич" w:date="2025-06-24T10:02:00Z">
        <w:r w:rsidR="009E4A8F" w:rsidRPr="009E4A8F">
          <w:rPr>
            <w:rPrChange w:id="2426" w:author="Шикаленко Юрий Николаевич" w:date="2025-06-24T10:03:00Z">
              <w:rPr>
                <w:lang w:val="en-US"/>
              </w:rPr>
            </w:rPrChange>
          </w:rPr>
          <w:t>)</w:t>
        </w:r>
      </w:ins>
      <w:ins w:id="2427" w:author="Шикаленко Юрий Николаевич" w:date="2025-06-24T09:56:00Z">
        <w:r w:rsidRPr="009E4A8F">
          <w:rPr>
            <w:rPrChange w:id="2428" w:author="Шикаленко Юрий Николаевич" w:date="2025-06-24T10:03:00Z">
              <w:rPr>
                <w:lang w:val="en-US"/>
              </w:rPr>
            </w:rPrChange>
          </w:rPr>
          <w:t>: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  <w:tblPrChange w:id="2429" w:author="Шикаленко Юрий Николаевич" w:date="2025-06-24T10:00:00Z">
          <w:tblPr>
            <w:tblStyle w:val="ab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31"/>
        <w:gridCol w:w="3344"/>
        <w:gridCol w:w="3470"/>
        <w:tblGridChange w:id="2430">
          <w:tblGrid>
            <w:gridCol w:w="2542"/>
            <w:gridCol w:w="2485"/>
            <w:gridCol w:w="2159"/>
          </w:tblGrid>
        </w:tblGridChange>
      </w:tblGrid>
      <w:tr w:rsidR="00B469DB" w:rsidRPr="009E4A8F" w:rsidTr="009E4A8F">
        <w:trPr>
          <w:ins w:id="2431" w:author="Шикаленко Юрий Николаевич" w:date="2025-06-24T09:56:00Z"/>
        </w:trPr>
        <w:tc>
          <w:tcPr>
            <w:tcW w:w="2542" w:type="dxa"/>
            <w:tcPrChange w:id="2432" w:author="Шикаленко Юрий Николаевич" w:date="2025-06-24T10:00:00Z">
              <w:tcPr>
                <w:tcW w:w="2542" w:type="dxa"/>
              </w:tcPr>
            </w:tcPrChange>
          </w:tcPr>
          <w:p w:rsidR="00B469DB" w:rsidRPr="00B469DB" w:rsidRDefault="00B469DB" w:rsidP="00B469DB">
            <w:pPr>
              <w:rPr>
                <w:ins w:id="2433" w:author="Шикаленко Юрий Николаевич" w:date="2025-06-24T09:56:00Z"/>
                <w:rPrChange w:id="2434" w:author="Шикаленко Юрий Николаевич" w:date="2025-06-24T09:56:00Z">
                  <w:rPr>
                    <w:ins w:id="2435" w:author="Шикаленко Юрий Николаевич" w:date="2025-06-24T09:56:00Z"/>
                    <w:lang w:val="en-US"/>
                  </w:rPr>
                </w:rPrChange>
              </w:rPr>
            </w:pPr>
            <w:ins w:id="2436" w:author="Шикаленко Юрий Николаевич" w:date="2025-06-24T09:56:00Z">
              <w:r>
                <w:lastRenderedPageBreak/>
                <w:t>Тип заявления</w:t>
              </w:r>
            </w:ins>
          </w:p>
        </w:tc>
        <w:tc>
          <w:tcPr>
            <w:tcW w:w="2485" w:type="dxa"/>
            <w:tcPrChange w:id="2437" w:author="Шикаленко Юрий Николаевич" w:date="2025-06-24T10:00:00Z">
              <w:tcPr>
                <w:tcW w:w="2485" w:type="dxa"/>
              </w:tcPr>
            </w:tcPrChange>
          </w:tcPr>
          <w:p w:rsidR="00B469DB" w:rsidRPr="009E4A8F" w:rsidRDefault="00B469DB" w:rsidP="00B469DB">
            <w:pPr>
              <w:rPr>
                <w:ins w:id="2438" w:author="Шикаленко Юрий Николаевич" w:date="2025-06-24T09:56:00Z"/>
                <w:lang w:val="en-US"/>
              </w:rPr>
            </w:pPr>
            <w:ins w:id="2439" w:author="Шикаленко Юрий Николаевич" w:date="2025-06-24T09:57:00Z">
              <w:r>
                <w:t>Путь к схеме</w:t>
              </w:r>
            </w:ins>
            <w:ins w:id="2440" w:author="Шикаленко Юрий Николаевич" w:date="2025-06-24T09:59:00Z">
              <w:r w:rsidR="009E4A8F">
                <w:t xml:space="preserve"> (документация)</w:t>
              </w:r>
            </w:ins>
            <w:ins w:id="2441" w:author="Шикаленко Юрий Николаевич" w:date="2025-06-24T10:02:00Z">
              <w:r w:rsidR="009E4A8F">
                <w:rPr>
                  <w:lang w:val="en-US"/>
                </w:rPr>
                <w:t xml:space="preserve"> </w:t>
              </w:r>
            </w:ins>
          </w:p>
        </w:tc>
        <w:tc>
          <w:tcPr>
            <w:tcW w:w="3473" w:type="dxa"/>
            <w:tcPrChange w:id="2442" w:author="Шикаленко Юрий Николаевич" w:date="2025-06-24T10:00:00Z">
              <w:tcPr>
                <w:tcW w:w="2159" w:type="dxa"/>
              </w:tcPr>
            </w:tcPrChange>
          </w:tcPr>
          <w:p w:rsidR="00B469DB" w:rsidRDefault="009E4A8F" w:rsidP="00B469DB">
            <w:pPr>
              <w:rPr>
                <w:ins w:id="2443" w:author="Шикаленко Юрий Николаевич" w:date="2025-06-24T09:58:00Z"/>
              </w:rPr>
            </w:pPr>
            <w:ins w:id="2444" w:author="Шикаленко Юрий Николаевич" w:date="2025-06-24T09:59:00Z">
              <w:r>
                <w:t>Путь к схеме</w:t>
              </w:r>
            </w:ins>
            <w:ins w:id="2445" w:author="Шикаленко Юрий Николаевич" w:date="2025-06-24T10:00:00Z">
              <w:r>
                <w:t xml:space="preserve"> </w:t>
              </w:r>
              <w:r>
                <w:br/>
                <w:t>(используется для валидации)</w:t>
              </w:r>
            </w:ins>
          </w:p>
        </w:tc>
      </w:tr>
      <w:tr w:rsidR="00B469DB" w:rsidRPr="00E16257" w:rsidTr="009E4A8F">
        <w:trPr>
          <w:ins w:id="2446" w:author="Шикаленко Юрий Николаевич" w:date="2025-06-24T09:56:00Z"/>
        </w:trPr>
        <w:tc>
          <w:tcPr>
            <w:tcW w:w="2542" w:type="dxa"/>
            <w:tcPrChange w:id="2447" w:author="Шикаленко Юрий Николаевич" w:date="2025-06-24T10:00:00Z">
              <w:tcPr>
                <w:tcW w:w="2542" w:type="dxa"/>
              </w:tcPr>
            </w:tcPrChange>
          </w:tcPr>
          <w:p w:rsidR="00B469DB" w:rsidRPr="00B469DB" w:rsidRDefault="00B469DB" w:rsidP="00B469DB">
            <w:pPr>
              <w:rPr>
                <w:ins w:id="2448" w:author="Шикаленко Юрий Николаевич" w:date="2025-06-24T09:56:00Z"/>
                <w:rPrChange w:id="2449" w:author="Шикаленко Юрий Николаевич" w:date="2025-06-24T09:57:00Z">
                  <w:rPr>
                    <w:ins w:id="2450" w:author="Шикаленко Юрий Николаевич" w:date="2025-06-24T09:56:00Z"/>
                    <w:lang w:val="en-US"/>
                  </w:rPr>
                </w:rPrChange>
              </w:rPr>
            </w:pPr>
            <w:ins w:id="2451" w:author="Шикаленко Юрий Николаевич" w:date="2025-06-24T09:57:00Z">
              <w:r>
                <w:t>Заявление на изменение анкетных данных</w:t>
              </w:r>
            </w:ins>
          </w:p>
        </w:tc>
        <w:tc>
          <w:tcPr>
            <w:tcW w:w="2485" w:type="dxa"/>
            <w:tcPrChange w:id="2452" w:author="Шикаленко Юрий Николаевич" w:date="2025-06-24T10:00:00Z">
              <w:tcPr>
                <w:tcW w:w="2485" w:type="dxa"/>
              </w:tcPr>
            </w:tcPrChange>
          </w:tcPr>
          <w:p w:rsidR="00B469DB" w:rsidRPr="009E4A8F" w:rsidRDefault="009E4A8F" w:rsidP="00B469DB">
            <w:pPr>
              <w:rPr>
                <w:ins w:id="2453" w:author="Шикаленко Юрий Николаевич" w:date="2025-06-24T09:56:00Z"/>
                <w:lang w:val="en-US"/>
              </w:rPr>
            </w:pPr>
            <w:ins w:id="2454" w:author="Шикаленко Юрий Николаевич" w:date="2025-06-24T10:01:00Z">
              <w:r w:rsidRPr="009E4A8F">
                <w:rPr>
                  <w:lang w:val="en-US"/>
                  <w:rPrChange w:id="2455" w:author="Шикаленко Юрий Николаевич" w:date="2025-06-24T10:02:00Z">
                    <w:rPr/>
                  </w:rPrChange>
                </w:rPr>
                <w:t>.</w:t>
              </w:r>
              <w:r>
                <w:rPr>
                  <w:lang w:val="en-US"/>
                </w:rPr>
                <w:t>/claim/</w:t>
              </w:r>
              <w:r w:rsidRPr="009E4A8F">
                <w:rPr>
                  <w:lang w:val="en-US"/>
                </w:rPr>
                <w:t>anketa</w:t>
              </w:r>
            </w:ins>
            <w:ins w:id="2456" w:author="Шикаленко Юрий Николаевич" w:date="2025-06-24T10:02:00Z"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schema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anketa.xsd</w:t>
              </w:r>
            </w:ins>
          </w:p>
        </w:tc>
        <w:tc>
          <w:tcPr>
            <w:tcW w:w="3473" w:type="dxa"/>
            <w:tcPrChange w:id="2457" w:author="Шикаленко Юрий Николаевич" w:date="2025-06-24T10:00:00Z">
              <w:tcPr>
                <w:tcW w:w="2159" w:type="dxa"/>
              </w:tcPr>
            </w:tcPrChange>
          </w:tcPr>
          <w:p w:rsidR="00B469DB" w:rsidRPr="009E4A8F" w:rsidRDefault="009E4A8F" w:rsidP="00B469DB">
            <w:pPr>
              <w:rPr>
                <w:ins w:id="2458" w:author="Шикаленко Юрий Николаевич" w:date="2025-06-24T09:58:00Z"/>
                <w:lang w:val="en-US"/>
                <w:rPrChange w:id="2459" w:author="Шикаленко Юрий Николаевич" w:date="2025-06-24T10:04:00Z">
                  <w:rPr>
                    <w:ins w:id="2460" w:author="Шикаленко Юрий Николаевич" w:date="2025-06-24T09:58:00Z"/>
                  </w:rPr>
                </w:rPrChange>
              </w:rPr>
            </w:pPr>
            <w:ins w:id="2461" w:author="Шикаленко Юрий Николаевич" w:date="2025-06-24T10:03:00Z">
              <w:r w:rsidRPr="009E4A8F">
                <w:rPr>
                  <w:lang w:val="en-US"/>
                  <w:rPrChange w:id="2462" w:author="Шикаленко Юрий Николаевич" w:date="2025-06-24T10:05:00Z">
                    <w:rPr/>
                  </w:rPrChange>
                </w:rPr>
                <w:t>..</w:t>
              </w:r>
            </w:ins>
            <w:ins w:id="2463" w:author="Шикаленко Юрий Николаевич" w:date="2025-06-24T10:04:00Z"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core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src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main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resources</w:t>
              </w:r>
            </w:ins>
            <w:ins w:id="2464" w:author="Шикаленко Юрий Николаевич" w:date="2025-06-24T10:05:00Z"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xml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  <w:rPrChange w:id="2465" w:author="Шикаленко Юрий Николаевич" w:date="2025-06-24T10:05:00Z">
                    <w:rPr/>
                  </w:rPrChange>
                </w:rPr>
                <w:t xml:space="preserve"> </w:t>
              </w:r>
              <w:r w:rsidRPr="009E4A8F">
                <w:rPr>
                  <w:lang w:val="en-US"/>
                </w:rPr>
                <w:t>claim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anketa</w:t>
              </w:r>
              <w:r>
                <w:rPr>
                  <w:lang w:val="en-US"/>
                </w:rPr>
                <w:t>/</w:t>
              </w:r>
              <w:r w:rsidRPr="009E4A8F">
                <w:rPr>
                  <w:lang w:val="en-US"/>
                </w:rPr>
                <w:t>anketa.xsd</w:t>
              </w:r>
            </w:ins>
          </w:p>
        </w:tc>
      </w:tr>
    </w:tbl>
    <w:p w:rsidR="00B469DB" w:rsidRPr="009E4A8F" w:rsidRDefault="00B469DB">
      <w:pPr>
        <w:rPr>
          <w:ins w:id="2466" w:author="Шикаленко Юрий Николаевич" w:date="2025-06-24T09:51:00Z"/>
          <w:lang w:val="en-US"/>
          <w:rPrChange w:id="2467" w:author="Шикаленко Юрий Николаевич" w:date="2025-06-24T10:02:00Z">
            <w:rPr>
              <w:ins w:id="2468" w:author="Шикаленко Юрий Николаевич" w:date="2025-06-24T09:51:00Z"/>
            </w:rPr>
          </w:rPrChange>
        </w:rPr>
        <w:pPrChange w:id="2469" w:author="Шикаленко Юрий Николаевич" w:date="2025-06-24T09:52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</w:p>
    <w:p w:rsidR="00B469DB" w:rsidRPr="009E4A8F" w:rsidRDefault="00B469DB">
      <w:pPr>
        <w:rPr>
          <w:ins w:id="2470" w:author="Шикаленко Юрий Николаевич" w:date="2025-05-20T17:49:00Z"/>
          <w:lang w:val="en-US"/>
          <w:rPrChange w:id="2471" w:author="Шикаленко Юрий Николаевич" w:date="2025-06-24T10:02:00Z">
            <w:rPr>
              <w:ins w:id="2472" w:author="Шикаленко Юрий Николаевич" w:date="2025-05-20T17:49:00Z"/>
            </w:rPr>
          </w:rPrChange>
        </w:rPr>
        <w:pPrChange w:id="2473" w:author="Шикаленко Юрий Николаевич" w:date="2025-06-24T09:51:00Z">
          <w:pPr>
            <w:pStyle w:val="3"/>
            <w:numPr>
              <w:ilvl w:val="1"/>
              <w:numId w:val="10"/>
            </w:numPr>
            <w:ind w:left="792" w:hanging="432"/>
          </w:pPr>
        </w:pPrChange>
      </w:pPr>
    </w:p>
    <w:p w:rsidR="00184EA2" w:rsidRDefault="003D710C">
      <w:pPr>
        <w:pStyle w:val="3"/>
        <w:numPr>
          <w:ilvl w:val="2"/>
          <w:numId w:val="9"/>
        </w:numPr>
        <w:rPr>
          <w:ins w:id="2474" w:author="Шикаленко Юрий Николаевич" w:date="2025-05-20T17:50:00Z"/>
        </w:rPr>
        <w:pPrChange w:id="2475" w:author="Шикаленко Юрий Николаевич" w:date="2025-06-24T09:51:00Z">
          <w:pPr>
            <w:pStyle w:val="3"/>
            <w:numPr>
              <w:ilvl w:val="1"/>
              <w:numId w:val="9"/>
            </w:numPr>
            <w:ind w:left="792" w:hanging="432"/>
          </w:pPr>
        </w:pPrChange>
      </w:pPr>
      <w:ins w:id="2476" w:author="Шикаленко Юрий Николаевич" w:date="2025-05-20T17:50:00Z">
        <w:r>
          <w:t>Изменение анкетных данных</w:t>
        </w:r>
      </w:ins>
    </w:p>
    <w:p w:rsidR="003D710C" w:rsidRDefault="003D710C">
      <w:pPr>
        <w:pStyle w:val="3"/>
        <w:numPr>
          <w:ilvl w:val="3"/>
          <w:numId w:val="9"/>
        </w:numPr>
        <w:rPr>
          <w:ins w:id="2477" w:author="Шикаленко Юрий Николаевич" w:date="2025-05-20T17:51:00Z"/>
        </w:rPr>
        <w:pPrChange w:id="2478" w:author="Шикаленко Юрий Николаевич" w:date="2025-05-20T17:51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bookmarkStart w:id="2479" w:name="_Ref199255442"/>
      <w:ins w:id="2480" w:author="Шикаленко Юрий Николаевич" w:date="2025-05-20T17:51:00Z">
        <w:r>
          <w:t xml:space="preserve">Получение </w:t>
        </w:r>
        <w:r>
          <w:rPr>
            <w:lang w:val="en-US"/>
          </w:rPr>
          <w:t>XML</w:t>
        </w:r>
        <w:r w:rsidRPr="003D710C">
          <w:rPr>
            <w:rPrChange w:id="2481" w:author="Шикаленко Юрий Николаевич" w:date="2025-05-20T17:51:00Z">
              <w:rPr>
                <w:lang w:val="en-US"/>
              </w:rPr>
            </w:rPrChange>
          </w:rPr>
          <w:t xml:space="preserve"> </w:t>
        </w:r>
      </w:ins>
      <w:ins w:id="2482" w:author="Шикаленко Юрий Николаевич" w:date="2025-06-06T13:53:00Z">
        <w:r w:rsidR="003368A7">
          <w:t xml:space="preserve">заявления </w:t>
        </w:r>
      </w:ins>
      <w:ins w:id="2483" w:author="Шикаленко Юрий Николаевич" w:date="2025-06-06T13:54:00Z">
        <w:r w:rsidR="002C7D0E">
          <w:t xml:space="preserve">на изменения </w:t>
        </w:r>
      </w:ins>
      <w:ins w:id="2484" w:author="Шикаленко Юрий Николаевич" w:date="2025-05-20T17:51:00Z">
        <w:r>
          <w:t>анкетных данных</w:t>
        </w:r>
        <w:bookmarkEnd w:id="2479"/>
      </w:ins>
    </w:p>
    <w:p w:rsidR="003D710C" w:rsidRDefault="003D710C">
      <w:pPr>
        <w:rPr>
          <w:ins w:id="2485" w:author="Шикаленко Юрий Николаевич" w:date="2025-05-20T17:51:00Z"/>
        </w:rPr>
        <w:pPrChange w:id="2486" w:author="Шикаленко Юрий Николаевич" w:date="2025-05-20T17:51:00Z">
          <w:pPr>
            <w:pStyle w:val="3"/>
            <w:numPr>
              <w:ilvl w:val="1"/>
              <w:numId w:val="9"/>
            </w:numPr>
            <w:ind w:left="792" w:hanging="432"/>
          </w:pPr>
        </w:pPrChange>
      </w:pPr>
    </w:p>
    <w:p w:rsidR="003D710C" w:rsidRDefault="003D710C">
      <w:pPr>
        <w:rPr>
          <w:ins w:id="2487" w:author="Шикаленко Юрий Николаевич" w:date="2025-05-20T17:52:00Z"/>
          <w:lang w:val="en-US"/>
        </w:rPr>
        <w:pPrChange w:id="2488" w:author="Шикаленко Юрий Николаевич" w:date="2025-05-20T17:51:00Z">
          <w:pPr>
            <w:pStyle w:val="3"/>
            <w:numPr>
              <w:ilvl w:val="1"/>
              <w:numId w:val="9"/>
            </w:numPr>
            <w:ind w:left="792" w:hanging="432"/>
          </w:pPr>
        </w:pPrChange>
      </w:pPr>
      <w:ins w:id="2489" w:author="Шикаленко Юрий Николаевич" w:date="2025-05-20T17:51:00Z">
        <w:r>
          <w:t>Метод</w:t>
        </w:r>
      </w:ins>
      <w:ins w:id="2490" w:author="Шикаленко Юрий Николаевич" w:date="2025-05-20T17:52:00Z">
        <w:r>
          <w:rPr>
            <w:lang w:val="en-US"/>
          </w:rPr>
          <w:t>: POST</w:t>
        </w:r>
      </w:ins>
    </w:p>
    <w:p w:rsidR="003D710C" w:rsidRPr="003D710C" w:rsidRDefault="003D710C">
      <w:pPr>
        <w:rPr>
          <w:ins w:id="2491" w:author="Шикаленко Юрий Николаевич" w:date="2025-05-20T17:49:00Z"/>
          <w:lang w:val="en-US"/>
          <w:rPrChange w:id="2492" w:author="Шикаленко Юрий Николаевич" w:date="2025-05-20T17:52:00Z">
            <w:rPr>
              <w:ins w:id="2493" w:author="Шикаленко Юрий Николаевич" w:date="2025-05-20T17:49:00Z"/>
            </w:rPr>
          </w:rPrChange>
        </w:rPr>
        <w:pPrChange w:id="2494" w:author="Шикаленко Юрий Николаевич" w:date="2025-05-20T17:51:00Z">
          <w:pPr>
            <w:pStyle w:val="3"/>
            <w:numPr>
              <w:ilvl w:val="1"/>
              <w:numId w:val="9"/>
            </w:numPr>
            <w:ind w:left="792" w:hanging="432"/>
          </w:pPr>
        </w:pPrChange>
      </w:pPr>
      <w:ins w:id="2495" w:author="Шикаленко Юрий Николаевич" w:date="2025-05-20T17:52:00Z">
        <w:r>
          <w:rPr>
            <w:lang w:val="en-US"/>
          </w:rPr>
          <w:t xml:space="preserve">URL: </w:t>
        </w:r>
        <w:r w:rsidRPr="003D710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2496" w:author="Шикаленко Юрий Николаевич" w:date="2025-05-20T17:5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rPrChange>
          </w:rPr>
          <w:t>http://localhost:8189/spectrum-core/claim/anketa/data</w:t>
        </w:r>
      </w:ins>
    </w:p>
    <w:p w:rsidR="003D710C" w:rsidRPr="000D73EF" w:rsidRDefault="003D710C" w:rsidP="003D710C">
      <w:pPr>
        <w:rPr>
          <w:ins w:id="2497" w:author="Шикаленко Юрий Николаевич" w:date="2025-05-20T17:53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ins w:id="2498" w:author="Шикаленко Юрий Николаевич" w:date="2025-05-20T17:5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Реквест</w:t>
        </w:r>
        <w:r w:rsidRPr="000D73E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: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application</w:t>
        </w:r>
        <w:r w:rsidRPr="000D73E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json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49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0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0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0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"claim"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0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0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"type"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на изменение анкетных данных"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0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0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"ogrn"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"1027739606247"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0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0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"data"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0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1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"ipIdentity"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1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1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"type"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1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1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"Общегражданский паспорт"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1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1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1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1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},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1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2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"Насрединов Альберт Васильевич"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2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2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"number"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"5208 478921"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2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2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"issuer"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"Центральный РОВД г.Омск 111-035"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2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526" w:author="Шикаленко Юрий Николаевич" w:date="2025-05-27T16:16:00Z">
            <w:rPr>
              <w:ins w:id="2527" w:author="Шикаленко Юрий Николаевич" w:date="2025-05-27T16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52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529" w:author="Шикаленко Юрий Николаевич" w:date="2025-05-27T16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"issueDate"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30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31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"2002-09-24"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32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3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534" w:author="Шикаленко Юрий Николаевич" w:date="2025-05-27T16:16:00Z">
            <w:rPr>
              <w:ins w:id="2535" w:author="Шикаленко Юрий Николаевич" w:date="2025-05-27T16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53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37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538" w:author="Шикаленко Юрий Николаевич" w:date="2025-05-27T16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"birthDate"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39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40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"1980-09-24"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41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42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543" w:author="Шикаленко Юрий Николаевич" w:date="2025-05-27T16:16:00Z">
            <w:rPr>
              <w:ins w:id="2544" w:author="Шикаленко Юрий Николаевич" w:date="2025-05-27T16:16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545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46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2547" w:author="Шикаленко Юрий Николаевич" w:date="2025-05-27T16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"regAddress"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48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49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г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50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Омск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51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Набережная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52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28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кв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2553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.33"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54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55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556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5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5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"fullName"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"Индивидуальный предприниматель Насрединов Альберт Васильевич"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5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6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"shortName"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"ИП Насрединов Альберт Васильевич"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6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6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"inn"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"554567876932"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6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6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"kpp"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6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6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"taxation"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6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6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</w:ins>
      <w:ins w:id="2569" w:author="Шикаленко Юрий Николаевич" w:date="2025-06-02T11:31:00Z">
        <w:r w:rsidR="00D463BB" w:rsidRPr="00D463B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description</w:t>
        </w:r>
      </w:ins>
      <w:ins w:id="257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"упрощенная система налогообложения"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7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7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7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7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},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7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7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"postAddress"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"644020 г.Омск Федора Крылова 4 кв.12 Насрединову Альберту Васильевичу"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7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7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"factAddress"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"644020 г.Омск Федора Крылова 4 кв.12"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7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8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"913 684 75 68"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8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8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8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8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"contactSendRekvisitClaimsTo"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8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8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"960 888 79 68"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8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8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8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9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},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9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9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"contacts"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[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9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9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{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9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9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"Насрединов Альберт Васильевич"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9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59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"title"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"Руководитель"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59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0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"913 684 75 68"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0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0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</w:t>
        </w:r>
        <w:r w:rsidRPr="003E3CB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3E3CB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03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04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}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05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06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]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07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08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09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10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}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11" w:author="Шикаленко Юрий Николаевич" w:date="2025-05-27T16:1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12" w:author="Шикаленко Юрий Николаевич" w:date="2025-05-27T16:16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184EA2" w:rsidRPr="00792F7F" w:rsidRDefault="00184EA2">
      <w:pPr>
        <w:rPr>
          <w:ins w:id="2613" w:author="Шикаленко Юрий Николаевич" w:date="2025-05-20T17:54:00Z"/>
          <w:rPrChange w:id="2614" w:author="Шикаленко Юрий Николаевич" w:date="2025-05-21T08:58:00Z">
            <w:rPr>
              <w:ins w:id="2615" w:author="Шикаленко Юрий Николаевич" w:date="2025-05-20T17:54:00Z"/>
              <w:lang w:val="en-US"/>
            </w:rPr>
          </w:rPrChange>
        </w:rPr>
        <w:pPrChange w:id="2616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</w:p>
    <w:p w:rsidR="003D710C" w:rsidRPr="00792F7F" w:rsidRDefault="003D710C">
      <w:pPr>
        <w:rPr>
          <w:ins w:id="2617" w:author="Шикаленко Юрий Николаевич" w:date="2025-05-20T17:49:00Z"/>
          <w:rFonts w:ascii="Helvetica" w:hAnsi="Helvetica" w:cs="Helvetica"/>
          <w:color w:val="212121"/>
          <w:sz w:val="18"/>
          <w:szCs w:val="18"/>
          <w:shd w:val="clear" w:color="auto" w:fill="FFFFFF"/>
          <w:rPrChange w:id="2618" w:author="Шикаленко Юрий Николаевич" w:date="2025-05-21T08:58:00Z">
            <w:rPr>
              <w:ins w:id="2619" w:author="Шикаленко Юрий Николаевич" w:date="2025-05-20T17:49:00Z"/>
            </w:rPr>
          </w:rPrChange>
        </w:rPr>
        <w:pPrChange w:id="2620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621" w:author="Шикаленко Юрий Николаевич" w:date="2025-05-20T17:54:00Z">
        <w:r w:rsidRPr="003D710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2622" w:author="Шикаленко Юрий Николаевич" w:date="2025-05-20T17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ipIdentity</w:t>
        </w:r>
        <w:r w:rsidRPr="00792F7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23" w:author="Шикаленко Юрий Николаевич" w:date="2025-05-21T08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 xml:space="preserve"> – </w:t>
        </w:r>
        <w:r w:rsidRPr="00792F7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24" w:author="Шикаленко Юрий Николаевич" w:date="2025-05-21T08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 xml:space="preserve">задается только для </w:t>
        </w:r>
      </w:ins>
      <w:ins w:id="2625" w:author="Шикаленко Юрий Николаевич" w:date="2025-05-20T17:55:00Z">
        <w:r w:rsidRPr="00792F7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26" w:author="Шикаленко Юрий Николаевич" w:date="2025-05-21T08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ИП</w:t>
        </w:r>
      </w:ins>
      <w:ins w:id="2627" w:author="Шикаленко Юрий Николаевич" w:date="2025-05-20T17:54:00Z">
        <w:r w:rsidRPr="00792F7F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28" w:author="Шикаленко Юрий Николаевич" w:date="2025-05-21T08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.</w:t>
        </w:r>
      </w:ins>
    </w:p>
    <w:p w:rsidR="00184EA2" w:rsidRPr="003E3CB8" w:rsidRDefault="003D710C">
      <w:pPr>
        <w:rPr>
          <w:ins w:id="2629" w:author="Шикаленко Юрий Николаевич" w:date="2025-05-20T17:56:00Z"/>
          <w:rFonts w:ascii="Helvetica" w:hAnsi="Helvetica" w:cs="Helvetica"/>
          <w:color w:val="212121"/>
          <w:sz w:val="18"/>
          <w:szCs w:val="18"/>
          <w:shd w:val="clear" w:color="auto" w:fill="FFFFFF"/>
          <w:rPrChange w:id="2630" w:author="Шикаленко Юрий Николаевич" w:date="2025-05-27T16:16:00Z">
            <w:rPr>
              <w:ins w:id="2631" w:author="Шикаленко Юрий Николаевич" w:date="2025-05-20T17:56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  <w:pPrChange w:id="2632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633" w:author="Шикаленко Юрий Николаевич" w:date="2025-05-20T17:55:00Z"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34" w:author="Шикаленко Юрий Николаевич" w:date="2025-05-27T16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D710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2635" w:author="Шикаленко Юрий Николаевич" w:date="2025-05-20T17:5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kpp</w:t>
        </w:r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36" w:author="Шикаленко Юрий Николаевич" w:date="2025-05-27T16:16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37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3D710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2638" w:author="Шикаленко Юрий Николаевич" w:date="2025-05-20T17:5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39" w:author="Шикаленко Юрий Николаевич" w:date="2025-05-27T16:16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 xml:space="preserve">"" – </w:t>
        </w:r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40" w:author="Шикаленко Юрий Николаевич" w:date="2025-05-27T16:16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пустое для ИП</w:t>
        </w:r>
      </w:ins>
    </w:p>
    <w:p w:rsidR="003D710C" w:rsidRPr="003E3CB8" w:rsidRDefault="003D710C">
      <w:pPr>
        <w:rPr>
          <w:ins w:id="2641" w:author="Шикаленко Юрий Николаевич" w:date="2025-05-20T17:56:00Z"/>
          <w:rFonts w:ascii="Helvetica" w:hAnsi="Helvetica" w:cs="Helvetica"/>
          <w:color w:val="212121"/>
          <w:sz w:val="18"/>
          <w:szCs w:val="18"/>
          <w:shd w:val="clear" w:color="auto" w:fill="FFFFFF"/>
          <w:rPrChange w:id="2642" w:author="Шикаленко Юрий Николаевич" w:date="2025-05-27T16:16:00Z">
            <w:rPr>
              <w:ins w:id="2643" w:author="Шикаленко Юрий Николаевич" w:date="2025-05-20T17:56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  <w:pPrChange w:id="2644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</w:p>
    <w:p w:rsidR="003D710C" w:rsidRPr="00E16257" w:rsidRDefault="003D710C">
      <w:pPr>
        <w:rPr>
          <w:ins w:id="2645" w:author="Шикаленко Юрий Николаевич" w:date="2025-06-24T10:09:00Z"/>
          <w:rFonts w:ascii="Helvetica" w:hAnsi="Helvetica" w:cs="Helvetica"/>
          <w:color w:val="212121"/>
          <w:sz w:val="18"/>
          <w:szCs w:val="18"/>
          <w:shd w:val="clear" w:color="auto" w:fill="FFFFFF"/>
          <w:rPrChange w:id="2646" w:author="Шикаленко Юрий Николаевич" w:date="2025-06-26T15:01:00Z">
            <w:rPr>
              <w:ins w:id="2647" w:author="Шикаленко Юрий Николаевич" w:date="2025-06-24T10:09:00Z"/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rPrChange>
        </w:rPr>
        <w:pPrChange w:id="2648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649" w:author="Шикаленко Юрий Николаевич" w:date="2025-05-20T17:5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Ответ</w:t>
        </w:r>
        <w:r w:rsidRP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50" w:author="Шикаленко Юрий Николаевич" w:date="2025-05-27T16:16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: </w:t>
        </w:r>
      </w:ins>
      <w:ins w:id="2651" w:author="Шикаленко Юрий Николаевич" w:date="2025-06-24T10:41:00Z">
        <w:r w:rsidR="00B11B7D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application</w:t>
        </w:r>
        <w:r w:rsidR="00B11B7D" w:rsidRPr="00E1625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2652" w:author="Шикаленко Юрий Николаевич" w:date="2025-06-26T15:0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/</w:t>
        </w:r>
        <w:r w:rsidR="00B11B7D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xml</w:t>
        </w:r>
      </w:ins>
    </w:p>
    <w:p w:rsidR="009E4A8F" w:rsidRPr="009E4A8F" w:rsidRDefault="009E4A8F">
      <w:pPr>
        <w:rPr>
          <w:ins w:id="2653" w:author="Шикаленко Юрий Николаевич" w:date="2025-06-24T09:48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  <w:rPrChange w:id="2654" w:author="Шикаленко Юрий Николаевич" w:date="2025-06-24T10:09:00Z">
            <w:rPr>
              <w:ins w:id="2655" w:author="Шикаленко Юрий Николаевич" w:date="2025-06-24T09:48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  <w:pPrChange w:id="2656" w:author="Шикаленко Юрий Николаевич" w:date="2025-05-20T17:49:00Z">
          <w:pPr>
            <w:pStyle w:val="3"/>
            <w:numPr>
              <w:ilvl w:val="2"/>
              <w:numId w:val="9"/>
            </w:numPr>
            <w:ind w:left="1224" w:hanging="504"/>
          </w:pPr>
        </w:pPrChange>
      </w:pPr>
      <w:ins w:id="2657" w:author="Шикаленко Юрий Николаевич" w:date="2025-06-24T10:09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случае успеха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 xml:space="preserve">: </w:t>
        </w:r>
      </w:ins>
    </w:p>
    <w:p w:rsidR="00E93CCA" w:rsidRPr="00E93CCA" w:rsidDel="003431C6" w:rsidRDefault="00E93CCA">
      <w:pPr>
        <w:rPr>
          <w:del w:id="2658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2659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  <w:del w:id="2660" w:author="Шикаленко Юрий Николаевич" w:date="2025-05-05T17:10:00Z"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{</w:delText>
        </w:r>
      </w:del>
    </w:p>
    <w:p w:rsidR="00E93CCA" w:rsidRPr="00E93CCA" w:rsidDel="003431C6" w:rsidRDefault="00E93CCA">
      <w:pPr>
        <w:rPr>
          <w:del w:id="2661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2662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  <w:del w:id="2663" w:author="Шикаленко Юрий Николаевич" w:date="2025-05-05T17:10:00Z"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E93CCA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"status"</w:delText>
        </w:r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E93CCA" w:rsidDel="003431C6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delText>403</w:delText>
        </w:r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E93CCA" w:rsidRPr="00E93CCA" w:rsidDel="003431C6" w:rsidRDefault="00E93CCA">
      <w:pPr>
        <w:rPr>
          <w:del w:id="2664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2665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  <w:del w:id="2666" w:author="Шикаленко Юрий Николаевич" w:date="2025-05-05T17:10:00Z"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E93CCA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"message"</w:delText>
        </w:r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E93CCA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"Пользователь \"admin1\" не авторизован для адмнистрирования пользователя id = 4"</w:delText>
        </w:r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,</w:delText>
        </w:r>
      </w:del>
    </w:p>
    <w:p w:rsidR="00E93CCA" w:rsidRPr="00E93CCA" w:rsidDel="003431C6" w:rsidRDefault="00E93CCA">
      <w:pPr>
        <w:rPr>
          <w:del w:id="2667" w:author="Шикаленко Юрий Николаевич" w:date="2025-05-05T17:1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2668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  <w:del w:id="2669" w:author="Шикаленко Юрий Николаевич" w:date="2025-05-05T17:10:00Z"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    </w:delText>
        </w:r>
        <w:r w:rsidRPr="00E93CCA" w:rsidDel="003431C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delText>"timestamp"</w:delText>
        </w:r>
        <w:r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: </w:delText>
        </w:r>
        <w:r w:rsidRPr="00E93CCA" w:rsidDel="003431C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delText>"2024-05-06T10:29:21.198+00:00"</w:delText>
        </w:r>
      </w:del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7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7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claim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72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73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type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Заявление на изменение анкетных данных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type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7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75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ogrn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1027739606247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ogrn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7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67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author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Сидоров Петр Иванович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author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7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679" w:author="Шикаленко Юрий Николаевич" w:date="2025-05-27T16:17:00Z">
            <w:rPr>
              <w:ins w:id="2680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68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82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683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84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685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2025-05-27T12:54:33</w:t>
        </w:r>
      </w:ins>
      <w:ins w:id="2686" w:author="Шикаленко Юрий Николаевич" w:date="2025-06-24T10:51:00Z">
        <w:r w:rsidR="002676F5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Z</w:t>
        </w:r>
      </w:ins>
      <w:ins w:id="268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88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689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90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91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692" w:author="Шикаленко Юрий Николаевич" w:date="2025-05-27T16:17:00Z">
            <w:rPr>
              <w:ins w:id="2693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694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695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96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697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data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698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699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00" w:author="Шикаленко Юрий Николаевич" w:date="2025-05-27T16:17:00Z">
            <w:rPr>
              <w:ins w:id="2701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02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03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04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05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ipIdentity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06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07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08" w:author="Шикаленко Юрий Николаевич" w:date="2025-06-26T15:01:00Z">
            <w:rPr>
              <w:ins w:id="2709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10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11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12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13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type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1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15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16" w:author="Шикаленко Юрий Николаевич" w:date="2025-06-26T15:01:00Z">
            <w:rPr>
              <w:ins w:id="2717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18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19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20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21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id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22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23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1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2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25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id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2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27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28" w:author="Шикаленко Юрий Николаевич" w:date="2025-06-26T15:01:00Z">
            <w:rPr>
              <w:ins w:id="2729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30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31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32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33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name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3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Общегражданский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35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паспорт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3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37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name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38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39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40" w:author="Шикаленко Юрий Николаевич" w:date="2025-06-26T15:01:00Z">
            <w:rPr>
              <w:ins w:id="2741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42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43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4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45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type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4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47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48" w:author="Шикаленко Юрий Николаевич" w:date="2025-06-26T15:01:00Z">
            <w:rPr>
              <w:ins w:id="2749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50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51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52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53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number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5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55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5208 478921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5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57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number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58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759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60" w:author="Шикаленко Юрий Николаевич" w:date="2025-06-26T15:01:00Z">
            <w:rPr>
              <w:ins w:id="2761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62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63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64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65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fio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6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Насрединов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67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Альберт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68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Васильевич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69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70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fio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71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772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773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74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issuer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Центральный РОВД г.Омск 111-035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issuer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775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76" w:author="Шикаленко Юрий Николаевич" w:date="2025-05-27T16:17:00Z">
            <w:rPr>
              <w:ins w:id="2777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78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79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80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issueDate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81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82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2002-09-24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8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84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issueDate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8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78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87" w:author="Шикаленко Юрий Николаевич" w:date="2025-05-27T16:17:00Z">
            <w:rPr>
              <w:ins w:id="2788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789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90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91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92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birthDate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9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794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1980-09-24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9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796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birthDate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797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79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799" w:author="Шикаленко Юрий Николаевич" w:date="2025-05-27T16:17:00Z">
            <w:rPr>
              <w:ins w:id="2800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0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02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0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04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regAddress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0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г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06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.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Омск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07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Набережная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08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28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кв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09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.33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10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11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regAddress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12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13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14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15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ipIdentity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1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1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fullName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Индивидуальный предприниматель Насрединов Альберт Васильевич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fullName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1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19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shortName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ИП Насрединов Альберт Васильевич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shortName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2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2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inn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554567876932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inn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22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23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taxation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2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25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</w:ins>
      <w:ins w:id="2826" w:author="Шикаленко Юрий Николаевич" w:date="2025-06-02T11:32:00Z">
        <w:r w:rsidR="00F02E7F" w:rsidRPr="00F02E7F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description</w:t>
        </w:r>
      </w:ins>
      <w:ins w:id="282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упрощенная система налогообложения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</w:ins>
      <w:ins w:id="2828" w:author="Шикаленко Юрий Николаевич" w:date="2025-06-02T11:32:00Z">
        <w:r w:rsidR="00F02E7F" w:rsidRPr="00F02E7F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description</w:t>
        </w:r>
      </w:ins>
      <w:ins w:id="2829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3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3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id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1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id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32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33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taxation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3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35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postAddress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644020 г.Омск Федора Крылова 4 кв.12 Насрединову Альберту Васильевичу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postAddress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3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3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factAddress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644020 г.Омск Федора Крылова 4 кв.12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factAddress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3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39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913 684 75 68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4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4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nasredin80@mail.ru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42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43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contactSendRekvisitClaimsTo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4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45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960 888 79 68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4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284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nasredin80@mail.ru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4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49" w:author="Шикаленко Юрий Николаевич" w:date="2025-05-27T16:17:00Z">
            <w:rPr>
              <w:ins w:id="2850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5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52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53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contactSendRekvisitClaimsTo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54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55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56" w:author="Шикаленко Юрий Николаевич" w:date="2025-05-27T16:17:00Z">
            <w:rPr>
              <w:ins w:id="2857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58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59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60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61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contacts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62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63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64" w:author="Шикаленко Юрий Николаевич" w:date="2025-05-27T16:17:00Z">
            <w:rPr>
              <w:ins w:id="2865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66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67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lastRenderedPageBreak/>
          <w:t>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68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="0061120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</w:rPr>
          <w:t>contact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69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7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71" w:author="Шикаленко Юрий Николаевич" w:date="2025-05-27T16:17:00Z">
            <w:rPr>
              <w:ins w:id="2872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73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74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7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76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fio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77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Насрединов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78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Альберт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79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Васильевич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80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81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fio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82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83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84" w:author="Шикаленко Юрий Николаевич" w:date="2025-05-27T16:17:00Z">
            <w:rPr>
              <w:ins w:id="2885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86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87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88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89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title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90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Руководитель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91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892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title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9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89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895" w:author="Шикаленко Юрий Николаевич" w:date="2025-05-27T16:17:00Z">
            <w:rPr>
              <w:ins w:id="2896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897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898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899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00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01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02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913 684 75 68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0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04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phone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0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3E3CB8" w:rsidRDefault="003E3CB8" w:rsidP="003E3CB8">
      <w:pPr>
        <w:shd w:val="clear" w:color="auto" w:fill="FFFFFE"/>
        <w:spacing w:after="0" w:line="270" w:lineRule="atLeast"/>
        <w:rPr>
          <w:ins w:id="290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07" w:author="Шикаленко Юрий Николаевич" w:date="2025-05-27T16:17:00Z">
            <w:rPr>
              <w:ins w:id="2908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09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10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    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11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12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13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14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nasredin80@mail.ru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15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3E3CB8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16" w:author="Шикаленко Юрий Николаевич" w:date="2025-05-27T16:17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email</w:t>
        </w:r>
        <w:r w:rsidRPr="003E3CB8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17" w:author="Шикаленко Юрий Николаевич" w:date="2025-05-27T16:17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918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19" w:author="Шикаленко Юрий Николаевич" w:date="2025-06-26T15:01:00Z">
            <w:rPr>
              <w:ins w:id="2920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21" w:author="Шикаленко Юрий Николаевич" w:date="2025-05-27T16:17:00Z">
        <w:r w:rsidRPr="003E3CB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22" w:author="Шикаленко Юрий Николаевич" w:date="2025-05-27T16:1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23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24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contact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25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926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27" w:author="Шикаленко Юрий Николаевич" w:date="2025-06-26T15:01:00Z">
            <w:rPr>
              <w:ins w:id="2928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29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30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31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32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contacts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33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934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35" w:author="Шикаленко Юрий Николаевич" w:date="2025-06-26T15:01:00Z">
            <w:rPr>
              <w:ins w:id="2936" w:author="Шикаленко Юрий Николаевич" w:date="2025-05-27T16:1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37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38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39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40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data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41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3E3CB8" w:rsidRPr="00E16257" w:rsidRDefault="003E3CB8" w:rsidP="003E3CB8">
      <w:pPr>
        <w:shd w:val="clear" w:color="auto" w:fill="FFFFFE"/>
        <w:spacing w:after="0" w:line="270" w:lineRule="atLeast"/>
        <w:rPr>
          <w:ins w:id="2942" w:author="Шикаленко Юрий Николаевич" w:date="2025-06-24T10:09:00Z"/>
          <w:rFonts w:ascii="Courier New" w:eastAsia="Times New Roman" w:hAnsi="Courier New" w:cs="Courier New"/>
          <w:color w:val="0000FF"/>
          <w:sz w:val="18"/>
          <w:szCs w:val="18"/>
          <w:lang w:val="en-US" w:eastAsia="ru-RU"/>
          <w:rPrChange w:id="2943" w:author="Шикаленко Юрий Николаевич" w:date="2025-06-26T15:01:00Z">
            <w:rPr>
              <w:ins w:id="2944" w:author="Шикаленко Юрий Николаевич" w:date="2025-06-24T10:09:00Z"/>
              <w:rFonts w:ascii="Courier New" w:eastAsia="Times New Roman" w:hAnsi="Courier New" w:cs="Courier New"/>
              <w:color w:val="0000FF"/>
              <w:sz w:val="18"/>
              <w:szCs w:val="18"/>
              <w:lang w:eastAsia="ru-RU"/>
            </w:rPr>
          </w:rPrChange>
        </w:rPr>
      </w:pPr>
      <w:ins w:id="2945" w:author="Шикаленко Юрий Николаевич" w:date="2025-05-27T16:17:00Z"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46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E16257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47" w:author="Шикаленко Юрий Николаевич" w:date="2025-06-26T15:0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claim</w:t>
        </w:r>
        <w:r w:rsidRPr="00E16257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48" w:author="Шикаленко Юрий Николаевич" w:date="2025-06-26T15:0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9E4A8F" w:rsidRPr="00E16257" w:rsidRDefault="009E4A8F" w:rsidP="003E3CB8">
      <w:pPr>
        <w:shd w:val="clear" w:color="auto" w:fill="FFFFFE"/>
        <w:spacing w:after="0" w:line="270" w:lineRule="atLeast"/>
        <w:rPr>
          <w:ins w:id="2949" w:author="Шикаленко Юрий Николаевич" w:date="2025-06-24T10:09:00Z"/>
          <w:rFonts w:ascii="Courier New" w:eastAsia="Times New Roman" w:hAnsi="Courier New" w:cs="Courier New"/>
          <w:color w:val="0000FF"/>
          <w:sz w:val="18"/>
          <w:szCs w:val="18"/>
          <w:lang w:val="en-US" w:eastAsia="ru-RU"/>
          <w:rPrChange w:id="2950" w:author="Шикаленко Юрий Николаевич" w:date="2025-06-26T15:01:00Z">
            <w:rPr>
              <w:ins w:id="2951" w:author="Шикаленко Юрий Николаевич" w:date="2025-06-24T10:09:00Z"/>
              <w:rFonts w:ascii="Courier New" w:eastAsia="Times New Roman" w:hAnsi="Courier New" w:cs="Courier New"/>
              <w:color w:val="0000FF"/>
              <w:sz w:val="18"/>
              <w:szCs w:val="18"/>
              <w:lang w:eastAsia="ru-RU"/>
            </w:rPr>
          </w:rPrChange>
        </w:rPr>
      </w:pPr>
    </w:p>
    <w:p w:rsidR="009E4A8F" w:rsidRDefault="009E4A8F" w:rsidP="003E3CB8">
      <w:pPr>
        <w:shd w:val="clear" w:color="auto" w:fill="FFFFFE"/>
        <w:spacing w:after="0" w:line="270" w:lineRule="atLeast"/>
        <w:rPr>
          <w:ins w:id="2952" w:author="Шикаленко Юрий Николаевич" w:date="2025-06-24T10:41:00Z"/>
          <w:lang w:val="en-US"/>
        </w:rPr>
      </w:pPr>
      <w:ins w:id="2953" w:author="Шикаленко Юрий Николаевич" w:date="2025-06-24T10:09:00Z">
        <w:r>
          <w:t>В</w:t>
        </w:r>
      </w:ins>
      <w:ins w:id="2954" w:author="Шикаленко Юрий Николаевич" w:date="2025-06-24T10:10:00Z">
        <w:r w:rsidRPr="00E16257">
          <w:rPr>
            <w:lang w:val="en-US"/>
            <w:rPrChange w:id="2955" w:author="Шикаленко Юрий Николаевич" w:date="2025-06-26T15:01:00Z">
              <w:rPr/>
            </w:rPrChange>
          </w:rPr>
          <w:t xml:space="preserve"> </w:t>
        </w:r>
        <w:r>
          <w:t>случае</w:t>
        </w:r>
        <w:r w:rsidRPr="00E16257">
          <w:rPr>
            <w:lang w:val="en-US"/>
            <w:rPrChange w:id="2956" w:author="Шикаленко Юрий Николаевич" w:date="2025-06-26T15:01:00Z">
              <w:rPr/>
            </w:rPrChange>
          </w:rPr>
          <w:t xml:space="preserve"> </w:t>
        </w:r>
        <w:r w:rsidR="009C0AA2">
          <w:rPr>
            <w:lang w:val="en-US"/>
          </w:rPr>
          <w:t>XML</w:t>
        </w:r>
        <w:r w:rsidR="009C0AA2" w:rsidRPr="00E16257">
          <w:rPr>
            <w:lang w:val="en-US"/>
            <w:rPrChange w:id="2957" w:author="Шикаленко Юрий Николаевич" w:date="2025-06-26T15:01:00Z">
              <w:rPr>
                <w:lang w:val="en-US"/>
              </w:rPr>
            </w:rPrChange>
          </w:rPr>
          <w:t xml:space="preserve"> </w:t>
        </w:r>
        <w:r w:rsidR="009C0AA2">
          <w:t>не</w:t>
        </w:r>
        <w:r w:rsidR="009C0AA2" w:rsidRPr="00E16257">
          <w:rPr>
            <w:lang w:val="en-US"/>
            <w:rPrChange w:id="2958" w:author="Шикаленко Юрий Николаевич" w:date="2025-06-26T15:01:00Z">
              <w:rPr/>
            </w:rPrChange>
          </w:rPr>
          <w:t xml:space="preserve"> </w:t>
        </w:r>
        <w:r w:rsidR="009C0AA2">
          <w:t>прошедшего</w:t>
        </w:r>
        <w:r w:rsidR="009C0AA2" w:rsidRPr="00E16257">
          <w:rPr>
            <w:lang w:val="en-US"/>
            <w:rPrChange w:id="2959" w:author="Шикаленко Юрий Николаевич" w:date="2025-06-26T15:01:00Z">
              <w:rPr/>
            </w:rPrChange>
          </w:rPr>
          <w:t xml:space="preserve"> </w:t>
        </w:r>
        <w:r w:rsidR="009C0AA2">
          <w:t>валидацию</w:t>
        </w:r>
        <w:r w:rsidR="009C0AA2" w:rsidRPr="00E16257">
          <w:rPr>
            <w:lang w:val="en-US"/>
            <w:rPrChange w:id="2960" w:author="Шикаленко Юрий Николаевич" w:date="2025-06-26T15:01:00Z">
              <w:rPr/>
            </w:rPrChange>
          </w:rPr>
          <w:t xml:space="preserve"> </w:t>
        </w:r>
        <w:r w:rsidR="009C0AA2">
          <w:rPr>
            <w:lang w:val="en-US"/>
          </w:rPr>
          <w:t xml:space="preserve">XSD </w:t>
        </w:r>
        <w:r w:rsidR="009C0AA2">
          <w:t>схемой</w:t>
        </w:r>
        <w:r w:rsidR="009C0AA2">
          <w:rPr>
            <w:lang w:val="en-US"/>
          </w:rPr>
          <w:t>:</w:t>
        </w:r>
      </w:ins>
    </w:p>
    <w:p w:rsidR="00B11B7D" w:rsidRDefault="00B11B7D" w:rsidP="003E3CB8">
      <w:pPr>
        <w:shd w:val="clear" w:color="auto" w:fill="FFFFFE"/>
        <w:spacing w:after="0" w:line="270" w:lineRule="atLeast"/>
        <w:rPr>
          <w:ins w:id="2961" w:author="Шикаленко Юрий Николаевич" w:date="2025-06-24T10:41:00Z"/>
          <w:lang w:val="en-US"/>
        </w:rPr>
      </w:pPr>
    </w:p>
    <w:p w:rsidR="00B11B7D" w:rsidRPr="00B11B7D" w:rsidRDefault="00B11B7D" w:rsidP="00B11B7D">
      <w:pPr>
        <w:shd w:val="clear" w:color="auto" w:fill="FFFFFE"/>
        <w:spacing w:after="0" w:line="270" w:lineRule="atLeast"/>
        <w:rPr>
          <w:ins w:id="2962" w:author="Шикаленко Юрий Николаевич" w:date="2025-06-24T10:4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63" w:author="Шикаленко Юрий Николаевич" w:date="2025-06-24T10:41:00Z">
            <w:rPr>
              <w:ins w:id="2964" w:author="Шикаленко Юрий Николаевич" w:date="2025-06-24T10:4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65" w:author="Шикаленко Юрий Николаевич" w:date="2025-06-24T10:41:00Z"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66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67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AppErrorResponse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68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B11B7D" w:rsidRPr="00B11B7D" w:rsidRDefault="00B11B7D" w:rsidP="00B11B7D">
      <w:pPr>
        <w:shd w:val="clear" w:color="auto" w:fill="FFFFFE"/>
        <w:spacing w:after="0" w:line="270" w:lineRule="atLeast"/>
        <w:rPr>
          <w:ins w:id="2969" w:author="Шикаленко Юрий Николаевич" w:date="2025-06-24T10:4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70" w:author="Шикаленко Юрий Николаевич" w:date="2025-06-24T10:41:00Z">
            <w:rPr>
              <w:ins w:id="2971" w:author="Шикаленко Юрий Николаевич" w:date="2025-06-24T10:4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72" w:author="Шикаленко Юрий Николаевич" w:date="2025-06-24T10:41:00Z"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73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74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75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status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76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77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400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78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79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status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80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B11B7D" w:rsidRPr="00B11B7D" w:rsidRDefault="00B11B7D" w:rsidP="00B11B7D">
      <w:pPr>
        <w:shd w:val="clear" w:color="auto" w:fill="FFFFFE"/>
        <w:spacing w:after="0" w:line="270" w:lineRule="atLeast"/>
        <w:rPr>
          <w:ins w:id="2981" w:author="Шикаленко Юрий Николаевич" w:date="2025-06-24T10:4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82" w:author="Шикаленко Юрий Николаевич" w:date="2025-06-24T10:41:00Z">
            <w:rPr>
              <w:ins w:id="2983" w:author="Шикаленко Юрий Николаевич" w:date="2025-06-24T10:4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84" w:author="Шикаленко Юрий Николаевич" w:date="2025-06-24T10:41:00Z"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85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86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87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message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88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89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cvc-complex-type.2.4.b: The content of element 'data' is not complete. One of '{kpp, contactSendRekvisitClaimsTo}' is expected.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90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91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message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92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B11B7D" w:rsidRPr="00B11B7D" w:rsidRDefault="00B11B7D" w:rsidP="00B11B7D">
      <w:pPr>
        <w:shd w:val="clear" w:color="auto" w:fill="FFFFFE"/>
        <w:spacing w:after="0" w:line="270" w:lineRule="atLeast"/>
        <w:rPr>
          <w:ins w:id="2993" w:author="Шикаленко Юрий Николаевич" w:date="2025-06-24T10:4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2994" w:author="Шикаленко Юрий Николаевич" w:date="2025-06-24T10:41:00Z">
            <w:rPr>
              <w:ins w:id="2995" w:author="Шикаленко Юрий Николаевич" w:date="2025-06-24T10:4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2996" w:author="Шикаленко Юрий Николаевич" w:date="2025-06-24T10:41:00Z"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2997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2998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2999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timestamp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3000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  <w:r w:rsidRPr="00B11B7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001" w:author="Шикаленко Юрий Николаевич" w:date="2025-06-24T10:4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2025-06-24T07:08:15.568+00:00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3002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&lt;/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val="en-US" w:eastAsia="ru-RU"/>
            <w:rPrChange w:id="3003" w:author="Шикаленко Юрий Николаевич" w:date="2025-06-24T10:41:00Z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ru-RU"/>
              </w:rPr>
            </w:rPrChange>
          </w:rPr>
          <w:t>timestamp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val="en-US" w:eastAsia="ru-RU"/>
            <w:rPrChange w:id="3004" w:author="Шикаленко Юрий Николаевич" w:date="2025-06-24T10:41:00Z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</w:rPrChange>
          </w:rPr>
          <w:t>&gt;</w:t>
        </w:r>
      </w:ins>
    </w:p>
    <w:p w:rsidR="00B11B7D" w:rsidRPr="00B11B7D" w:rsidRDefault="00B11B7D" w:rsidP="00B11B7D">
      <w:pPr>
        <w:shd w:val="clear" w:color="auto" w:fill="FFFFFE"/>
        <w:spacing w:after="0" w:line="270" w:lineRule="atLeast"/>
        <w:rPr>
          <w:ins w:id="3005" w:author="Шикаленко Юрий Николаевич" w:date="2025-06-24T10:4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006" w:author="Шикаленко Юрий Николаевич" w:date="2025-06-24T10:41:00Z"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&lt;/</w:t>
        </w:r>
        <w:r w:rsidRPr="00B11B7D">
          <w:rPr>
            <w:rFonts w:ascii="Courier New" w:eastAsia="Times New Roman" w:hAnsi="Courier New" w:cs="Courier New"/>
            <w:color w:val="800000"/>
            <w:sz w:val="18"/>
            <w:szCs w:val="18"/>
            <w:lang w:eastAsia="ru-RU"/>
          </w:rPr>
          <w:t>AppErrorResponse</w:t>
        </w:r>
        <w:r w:rsidRPr="00B11B7D">
          <w:rPr>
            <w:rFonts w:ascii="Courier New" w:eastAsia="Times New Roman" w:hAnsi="Courier New" w:cs="Courier New"/>
            <w:color w:val="0000FF"/>
            <w:sz w:val="18"/>
            <w:szCs w:val="18"/>
            <w:lang w:eastAsia="ru-RU"/>
          </w:rPr>
          <w:t>&gt;</w:t>
        </w:r>
      </w:ins>
    </w:p>
    <w:p w:rsidR="00B11B7D" w:rsidRPr="009C0AA2" w:rsidRDefault="00B11B7D" w:rsidP="003E3CB8">
      <w:pPr>
        <w:shd w:val="clear" w:color="auto" w:fill="FFFFFE"/>
        <w:spacing w:after="0" w:line="270" w:lineRule="atLeast"/>
        <w:rPr>
          <w:ins w:id="3007" w:author="Шикаленко Юрий Николаевич" w:date="2025-06-24T10:10:00Z"/>
          <w:lang w:val="en-US"/>
          <w:rPrChange w:id="3008" w:author="Шикаленко Юрий Николаевич" w:date="2025-06-24T10:10:00Z">
            <w:rPr>
              <w:ins w:id="3009" w:author="Шикаленко Юрий Николаевич" w:date="2025-06-24T10:10:00Z"/>
            </w:rPr>
          </w:rPrChange>
        </w:rPr>
      </w:pPr>
    </w:p>
    <w:p w:rsidR="009C0AA2" w:rsidRPr="009C0AA2" w:rsidRDefault="009C0AA2" w:rsidP="003E3CB8">
      <w:pPr>
        <w:shd w:val="clear" w:color="auto" w:fill="FFFFFE"/>
        <w:spacing w:after="0" w:line="270" w:lineRule="atLeast"/>
        <w:rPr>
          <w:ins w:id="3010" w:author="Шикаленко Юрий Николаевич" w:date="2025-05-27T16:1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E3CB8" w:rsidRDefault="003E3CB8">
      <w:pPr>
        <w:rPr>
          <w:ins w:id="3011" w:author="Шикаленко Юрий Николаевич" w:date="2025-06-24T09:4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012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3E3CB8" w:rsidRPr="003E3CB8" w:rsidRDefault="003E3CB8" w:rsidP="003E3CB8">
      <w:pPr>
        <w:pStyle w:val="a5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ins w:id="3013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ins w:id="3014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15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16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17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18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19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20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21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1"/>
          <w:numId w:val="11"/>
        </w:numPr>
        <w:spacing w:before="40" w:after="0"/>
        <w:contextualSpacing w:val="0"/>
        <w:outlineLvl w:val="2"/>
        <w:rPr>
          <w:ins w:id="3022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2"/>
          <w:numId w:val="11"/>
        </w:numPr>
        <w:spacing w:before="40" w:after="0"/>
        <w:contextualSpacing w:val="0"/>
        <w:outlineLvl w:val="2"/>
        <w:rPr>
          <w:ins w:id="3023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Pr="003E3CB8" w:rsidRDefault="003E3CB8" w:rsidP="003E3CB8">
      <w:pPr>
        <w:pStyle w:val="a5"/>
        <w:keepNext/>
        <w:keepLines/>
        <w:numPr>
          <w:ilvl w:val="3"/>
          <w:numId w:val="11"/>
        </w:numPr>
        <w:spacing w:before="40" w:after="0"/>
        <w:contextualSpacing w:val="0"/>
        <w:outlineLvl w:val="2"/>
        <w:rPr>
          <w:ins w:id="3024" w:author="Шикаленко Юрий Николаевич" w:date="2025-05-27T16:1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E3CB8" w:rsidRDefault="003E3CB8">
      <w:pPr>
        <w:pStyle w:val="3"/>
        <w:numPr>
          <w:ilvl w:val="3"/>
          <w:numId w:val="11"/>
        </w:numPr>
        <w:rPr>
          <w:ins w:id="3025" w:author="Шикаленко Юрий Николаевич" w:date="2025-05-27T16:19:00Z"/>
        </w:rPr>
      </w:pPr>
      <w:ins w:id="3026" w:author="Шикаленко Юрий Николаевич" w:date="2025-05-27T16:19:00Z">
        <w:r>
          <w:t>Сохранение</w:t>
        </w:r>
      </w:ins>
      <w:ins w:id="3027" w:author="Шикаленко Юрий Николаевич" w:date="2025-05-27T16:18:00Z">
        <w:r>
          <w:t xml:space="preserve"> </w:t>
        </w:r>
      </w:ins>
      <w:ins w:id="3028" w:author="Шикаленко Юрий Николаевич" w:date="2025-06-06T13:54:00Z">
        <w:r w:rsidR="003368A7">
          <w:t xml:space="preserve">заявления на изменение </w:t>
        </w:r>
      </w:ins>
      <w:ins w:id="3029" w:author="Шикаленко Юрий Николаевич" w:date="2025-05-27T16:18:00Z">
        <w:r>
          <w:t>анкетных данных</w:t>
        </w:r>
      </w:ins>
      <w:ins w:id="3030" w:author="Шикаленко Юрий Николаевич" w:date="2025-05-27T16:19:00Z">
        <w:r>
          <w:t xml:space="preserve"> в базе данных</w:t>
        </w:r>
      </w:ins>
    </w:p>
    <w:p w:rsidR="003E3CB8" w:rsidRDefault="003E3CB8">
      <w:pPr>
        <w:rPr>
          <w:ins w:id="3031" w:author="Шикаленко Юрий Николаевич" w:date="2025-05-27T16:19:00Z"/>
        </w:rPr>
        <w:pPrChange w:id="3032" w:author="Шикаленко Юрий Николаевич" w:date="2025-05-27T16:19:00Z">
          <w:pPr>
            <w:pStyle w:val="3"/>
            <w:numPr>
              <w:ilvl w:val="3"/>
              <w:numId w:val="11"/>
            </w:numPr>
            <w:ind w:left="1728" w:hanging="648"/>
          </w:pPr>
        </w:pPrChange>
      </w:pPr>
    </w:p>
    <w:p w:rsidR="003E3CB8" w:rsidRDefault="003E3CB8" w:rsidP="003E3CB8">
      <w:pPr>
        <w:rPr>
          <w:ins w:id="3033" w:author="Шикаленко Юрий Николаевич" w:date="2025-05-27T16:19:00Z"/>
          <w:lang w:val="en-US"/>
        </w:rPr>
      </w:pPr>
      <w:ins w:id="3034" w:author="Шикаленко Юрий Николаевич" w:date="2025-05-27T16:19:00Z">
        <w:r>
          <w:t>Метод</w:t>
        </w:r>
        <w:r>
          <w:rPr>
            <w:lang w:val="en-US"/>
          </w:rPr>
          <w:t>: POST</w:t>
        </w:r>
      </w:ins>
    </w:p>
    <w:p w:rsidR="003E3CB8" w:rsidRDefault="003E3CB8" w:rsidP="003E3CB8">
      <w:pPr>
        <w:rPr>
          <w:ins w:id="3035" w:author="Шикаленко Юрий Николаевич" w:date="2025-06-09T16:58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ins w:id="3036" w:author="Шикаленко Юрий Николаевич" w:date="2025-05-27T16:19:00Z">
        <w:r>
          <w:rPr>
            <w:lang w:val="en-US"/>
          </w:rPr>
          <w:t xml:space="preserve">URL: </w:t>
        </w:r>
      </w:ins>
      <w:ins w:id="3037" w:author="Шикаленко Юрий Николаевич" w:date="2025-06-09T16:58:00Z"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begin"/>
        </w:r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instrText xml:space="preserve"> HYPERLINK "</w:instrText>
        </w:r>
      </w:ins>
      <w:ins w:id="3038" w:author="Шикаленко Юрий Николаевич" w:date="2025-05-27T16:19:00Z">
        <w:r w:rsidR="00CB1E6B" w:rsidRPr="002D7F2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instrText>http://localhost:8189</w:instrText>
        </w:r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instrText>/spectrum-core/claim/anketa</w:instrText>
        </w:r>
      </w:ins>
      <w:ins w:id="3039" w:author="Шикаленко Юрий Николаевич" w:date="2025-06-09T16:58:00Z"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instrText xml:space="preserve">" </w:instrText>
        </w:r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separate"/>
        </w:r>
      </w:ins>
      <w:ins w:id="3040" w:author="Шикаленко Юрий Николаевич" w:date="2025-05-27T16:19:00Z">
        <w:r w:rsidR="00CB1E6B" w:rsidRPr="00290B05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http://localhost:8189/spectrum-core/claim/anketa</w:t>
        </w:r>
      </w:ins>
      <w:ins w:id="3041" w:author="Шикаленко Юрий Николаевич" w:date="2025-06-09T16:58:00Z">
        <w:r w:rsid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end"/>
        </w:r>
      </w:ins>
    </w:p>
    <w:p w:rsidR="00CB1E6B" w:rsidRPr="00CB1E6B" w:rsidRDefault="00CB1E6B" w:rsidP="003E3CB8">
      <w:pPr>
        <w:rPr>
          <w:ins w:id="3042" w:author="Шикаленко Юрий Николаевич" w:date="2025-05-27T16:19:00Z"/>
          <w:rPrChange w:id="3043" w:author="Шикаленко Юрий Николаевич" w:date="2025-06-09T16:58:00Z">
            <w:rPr>
              <w:ins w:id="3044" w:author="Шикаленко Юрий Николаевич" w:date="2025-05-27T16:19:00Z"/>
              <w:lang w:val="en-US"/>
            </w:rPr>
          </w:rPrChange>
        </w:rPr>
      </w:pPr>
      <w:ins w:id="3045" w:author="Шикаленко Юрий Николаевич" w:date="2025-06-09T16:5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 xml:space="preserve">2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типа реквеста</w:t>
        </w:r>
      </w:ins>
    </w:p>
    <w:p w:rsidR="003E3CB8" w:rsidRPr="00CB1E6B" w:rsidRDefault="003E3CB8">
      <w:pPr>
        <w:pStyle w:val="a5"/>
        <w:numPr>
          <w:ilvl w:val="0"/>
          <w:numId w:val="16"/>
        </w:numPr>
        <w:rPr>
          <w:ins w:id="3046" w:author="Шикаленко Юрий Николаевич" w:date="2025-05-27T16:20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  <w:rPrChange w:id="3047" w:author="Шикаленко Юрий Николаевич" w:date="2025-06-09T16:58:00Z">
            <w:rPr>
              <w:ins w:id="3048" w:author="Шикаленко Юрий Николаевич" w:date="2025-05-27T16:20:00Z"/>
              <w:shd w:val="clear" w:color="auto" w:fill="FFFFFF"/>
              <w:lang w:val="en-US"/>
            </w:rPr>
          </w:rPrChange>
        </w:rPr>
        <w:pPrChange w:id="3049" w:author="Шикаленко Юрий Николаевич" w:date="2025-06-09T16:58:00Z">
          <w:pPr>
            <w:pStyle w:val="3"/>
            <w:numPr>
              <w:ilvl w:val="3"/>
              <w:numId w:val="11"/>
            </w:numPr>
            <w:ind w:left="1728" w:hanging="648"/>
          </w:pPr>
        </w:pPrChange>
      </w:pPr>
      <w:ins w:id="3050" w:author="Шикаленко Юрий Николаевич" w:date="2025-05-27T16:19:00Z">
        <w:r w:rsidRP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051" w:author="Шикаленко Юрий Николаевич" w:date="2025-06-09T16:58:00Z">
              <w:rPr>
                <w:shd w:val="clear" w:color="auto" w:fill="FFFFFF"/>
              </w:rPr>
            </w:rPrChange>
          </w:rPr>
          <w:t xml:space="preserve">Реквест: </w:t>
        </w:r>
      </w:ins>
      <w:ins w:id="3052" w:author="Шикаленко Юрий Николаевич" w:date="2025-05-27T16:20:00Z">
        <w:r w:rsidRPr="00CB1E6B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  <w:rPrChange w:id="3053" w:author="Шикаленко Юрий Николаевич" w:date="2025-06-09T16:58:00Z">
              <w:rPr>
                <w:shd w:val="clear" w:color="auto" w:fill="FFFFFF"/>
                <w:lang w:val="en-US"/>
              </w:rPr>
            </w:rPrChange>
          </w:rPr>
          <w:t>multipart/form-data</w:t>
        </w:r>
      </w:ins>
    </w:p>
    <w:p w:rsidR="003E3CB8" w:rsidRPr="003E3CB8" w:rsidRDefault="00532029">
      <w:pPr>
        <w:rPr>
          <w:ins w:id="3054" w:author="Шикаленко Юрий Николаевич" w:date="2025-05-27T16:21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  <w:rPrChange w:id="3055" w:author="Шикаленко Юрий Николаевич" w:date="2025-05-27T16:21:00Z">
            <w:rPr>
              <w:ins w:id="3056" w:author="Шикаленко Юрий Николаевич" w:date="2025-05-27T16:21:00Z"/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rPrChange>
        </w:rPr>
        <w:pPrChange w:id="3057" w:author="Шикаленко Юрий Николаевич" w:date="2025-05-27T16:19:00Z">
          <w:pPr>
            <w:pStyle w:val="3"/>
            <w:numPr>
              <w:ilvl w:val="3"/>
              <w:numId w:val="11"/>
            </w:numPr>
            <w:ind w:left="1728" w:hanging="648"/>
          </w:pPr>
        </w:pPrChange>
      </w:pPr>
      <w:ins w:id="3058" w:author="Шикаленко Юрий Николаевич" w:date="2025-05-27T16:2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П</w:t>
        </w:r>
      </w:ins>
      <w:ins w:id="3059" w:author="Шикаленко Юрий Николаевич" w:date="2025-05-27T16:21:00Z">
        <w:r w:rsid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араметры ре</w:t>
        </w:r>
      </w:ins>
      <w:ins w:id="3060" w:author="Шикаленко Юрий Николаевич" w:date="2025-05-27T16:2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к</w:t>
        </w:r>
      </w:ins>
      <w:ins w:id="3061" w:author="Шикаленко Юрий Николаевич" w:date="2025-05-27T16:21:00Z">
        <w:r w:rsid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веста</w:t>
        </w:r>
        <w:r w:rsidR="003E3CB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E3CB8" w:rsidTr="003E3CB8">
        <w:trPr>
          <w:ins w:id="3062" w:author="Шикаленко Юрий Николаевич" w:date="2025-05-27T16:21:00Z"/>
        </w:trPr>
        <w:tc>
          <w:tcPr>
            <w:tcW w:w="2336" w:type="dxa"/>
          </w:tcPr>
          <w:p w:rsidR="003E3CB8" w:rsidRPr="003E3CB8" w:rsidRDefault="003E3CB8" w:rsidP="003E3CB8">
            <w:pPr>
              <w:rPr>
                <w:ins w:id="3063" w:author="Шикаленко Юрий Николаевич" w:date="2025-05-27T16:21:00Z"/>
              </w:rPr>
            </w:pPr>
            <w:ins w:id="3064" w:author="Шикаленко Юрий Николаевич" w:date="2025-05-27T16:21:00Z">
              <w:r>
                <w:t>Имя параметра</w:t>
              </w:r>
            </w:ins>
          </w:p>
        </w:tc>
        <w:tc>
          <w:tcPr>
            <w:tcW w:w="2336" w:type="dxa"/>
          </w:tcPr>
          <w:p w:rsidR="003E3CB8" w:rsidRDefault="003E3CB8" w:rsidP="003E3CB8">
            <w:pPr>
              <w:rPr>
                <w:ins w:id="3065" w:author="Шикаленко Юрий Николаевич" w:date="2025-05-27T16:21:00Z"/>
              </w:rPr>
            </w:pPr>
            <w:ins w:id="3066" w:author="Шикаленко Юрий Николаевич" w:date="2025-05-27T16:21:00Z">
              <w:r>
                <w:t>Тип параметра</w:t>
              </w:r>
            </w:ins>
          </w:p>
        </w:tc>
        <w:tc>
          <w:tcPr>
            <w:tcW w:w="2336" w:type="dxa"/>
          </w:tcPr>
          <w:p w:rsidR="003E3CB8" w:rsidRDefault="003E3CB8" w:rsidP="003E3CB8">
            <w:pPr>
              <w:rPr>
                <w:ins w:id="3067" w:author="Шикаленко Юрий Николаевич" w:date="2025-05-27T16:21:00Z"/>
              </w:rPr>
            </w:pPr>
            <w:ins w:id="3068" w:author="Шикаленко Юрий Николаевич" w:date="2025-05-27T16:21:00Z">
              <w:r>
                <w:t>Содержимое</w:t>
              </w:r>
            </w:ins>
          </w:p>
        </w:tc>
      </w:tr>
      <w:tr w:rsidR="003E3CB8" w:rsidTr="003E3CB8">
        <w:trPr>
          <w:ins w:id="3069" w:author="Шикаленко Юрий Николаевич" w:date="2025-05-27T16:21:00Z"/>
        </w:trPr>
        <w:tc>
          <w:tcPr>
            <w:tcW w:w="2336" w:type="dxa"/>
          </w:tcPr>
          <w:p w:rsidR="003E3CB8" w:rsidRPr="003E3CB8" w:rsidRDefault="003E3CB8" w:rsidP="003E3CB8">
            <w:pPr>
              <w:rPr>
                <w:ins w:id="3070" w:author="Шикаленко Юрий Николаевич" w:date="2025-05-27T16:21:00Z"/>
                <w:lang w:val="en-US"/>
                <w:rPrChange w:id="3071" w:author="Шикаленко Юрий Николаевич" w:date="2025-05-27T16:22:00Z">
                  <w:rPr>
                    <w:ins w:id="3072" w:author="Шикаленко Юрий Николаевич" w:date="2025-05-27T16:21:00Z"/>
                  </w:rPr>
                </w:rPrChange>
              </w:rPr>
            </w:pPr>
            <w:ins w:id="3073" w:author="Шикаленко Юрий Николаевич" w:date="2025-05-27T16:22:00Z">
              <w:r>
                <w:rPr>
                  <w:lang w:val="en-US"/>
                </w:rPr>
                <w:t>document</w:t>
              </w:r>
            </w:ins>
          </w:p>
        </w:tc>
        <w:tc>
          <w:tcPr>
            <w:tcW w:w="2336" w:type="dxa"/>
          </w:tcPr>
          <w:p w:rsidR="003E3CB8" w:rsidRPr="003E3CB8" w:rsidRDefault="003E3CB8" w:rsidP="003E3CB8">
            <w:pPr>
              <w:rPr>
                <w:ins w:id="3074" w:author="Шикаленко Юрий Николаевич" w:date="2025-05-27T16:21:00Z"/>
                <w:lang w:val="en-US"/>
                <w:rPrChange w:id="3075" w:author="Шикаленко Юрий Николаевич" w:date="2025-05-27T16:23:00Z">
                  <w:rPr>
                    <w:ins w:id="3076" w:author="Шикаленко Юрий Николаевич" w:date="2025-05-27T16:21:00Z"/>
                  </w:rPr>
                </w:rPrChange>
              </w:rPr>
            </w:pPr>
            <w:ins w:id="3077" w:author="Шикаленко Юрий Николаевич" w:date="2025-05-27T16:23:00Z">
              <w:r>
                <w:rPr>
                  <w:lang w:val="en-US"/>
                </w:rPr>
                <w:t>file</w:t>
              </w:r>
            </w:ins>
          </w:p>
        </w:tc>
        <w:tc>
          <w:tcPr>
            <w:tcW w:w="2336" w:type="dxa"/>
          </w:tcPr>
          <w:p w:rsidR="003E3CB8" w:rsidRPr="003E3CB8" w:rsidRDefault="003E3CB8" w:rsidP="003E3CB8">
            <w:pPr>
              <w:rPr>
                <w:ins w:id="3078" w:author="Шикаленко Юрий Николаевич" w:date="2025-05-27T16:21:00Z"/>
              </w:rPr>
            </w:pPr>
            <w:ins w:id="3079" w:author="Шикаленко Юрий Николаевич" w:date="2025-05-27T16:23:00Z">
              <w:r>
                <w:t xml:space="preserve">Ответ запроса </w:t>
              </w:r>
              <w:r>
                <w:fldChar w:fldCharType="begin"/>
              </w:r>
              <w:r>
                <w:instrText xml:space="preserve"> REF _Ref199255442 \r \h </w:instrText>
              </w:r>
            </w:ins>
            <w:r>
              <w:fldChar w:fldCharType="separate"/>
            </w:r>
            <w:ins w:id="3080" w:author="Шикаленко Юрий Николаевич" w:date="2025-05-27T16:23:00Z">
              <w:r>
                <w:t>2.8.1.1</w:t>
              </w:r>
              <w:r>
                <w:fldChar w:fldCharType="end"/>
              </w:r>
            </w:ins>
          </w:p>
        </w:tc>
      </w:tr>
      <w:tr w:rsidR="003E3CB8" w:rsidTr="003E3CB8">
        <w:trPr>
          <w:ins w:id="3081" w:author="Шикаленко Юрий Николаевич" w:date="2025-05-27T16:21:00Z"/>
        </w:trPr>
        <w:tc>
          <w:tcPr>
            <w:tcW w:w="2336" w:type="dxa"/>
          </w:tcPr>
          <w:p w:rsidR="003E3CB8" w:rsidRPr="003E3CB8" w:rsidRDefault="003E3CB8" w:rsidP="003E3CB8">
            <w:pPr>
              <w:rPr>
                <w:ins w:id="3082" w:author="Шикаленко Юрий Николаевич" w:date="2025-05-27T16:21:00Z"/>
                <w:lang w:val="en-US"/>
                <w:rPrChange w:id="3083" w:author="Шикаленко Юрий Николаевич" w:date="2025-05-27T16:24:00Z">
                  <w:rPr>
                    <w:ins w:id="3084" w:author="Шикаленко Юрий Николаевич" w:date="2025-05-27T16:21:00Z"/>
                  </w:rPr>
                </w:rPrChange>
              </w:rPr>
            </w:pPr>
            <w:ins w:id="3085" w:author="Шикаленко Юрий Николаевич" w:date="2025-05-27T16:24:00Z">
              <w:r>
                <w:rPr>
                  <w:lang w:val="en-US"/>
                </w:rPr>
                <w:t>signature</w:t>
              </w:r>
            </w:ins>
          </w:p>
        </w:tc>
        <w:tc>
          <w:tcPr>
            <w:tcW w:w="2336" w:type="dxa"/>
          </w:tcPr>
          <w:p w:rsidR="003E3CB8" w:rsidRPr="003E3CB8" w:rsidRDefault="003E3CB8" w:rsidP="003E3CB8">
            <w:pPr>
              <w:rPr>
                <w:ins w:id="3086" w:author="Шикаленко Юрий Николаевич" w:date="2025-05-27T16:21:00Z"/>
                <w:lang w:val="en-US"/>
                <w:rPrChange w:id="3087" w:author="Шикаленко Юрий Николаевич" w:date="2025-05-27T16:24:00Z">
                  <w:rPr>
                    <w:ins w:id="3088" w:author="Шикаленко Юрий Николаевич" w:date="2025-05-27T16:21:00Z"/>
                  </w:rPr>
                </w:rPrChange>
              </w:rPr>
            </w:pPr>
            <w:ins w:id="3089" w:author="Шикаленко Юрий Николаевич" w:date="2025-05-27T16:24:00Z">
              <w:r>
                <w:rPr>
                  <w:lang w:val="en-US"/>
                </w:rPr>
                <w:t>file</w:t>
              </w:r>
            </w:ins>
          </w:p>
        </w:tc>
        <w:tc>
          <w:tcPr>
            <w:tcW w:w="2336" w:type="dxa"/>
          </w:tcPr>
          <w:p w:rsidR="003E3CB8" w:rsidRPr="003E3CB8" w:rsidRDefault="003E3CB8" w:rsidP="003E3CB8">
            <w:pPr>
              <w:rPr>
                <w:ins w:id="3090" w:author="Шикаленко Юрий Николаевич" w:date="2025-05-27T16:21:00Z"/>
              </w:rPr>
            </w:pPr>
            <w:ins w:id="3091" w:author="Шикаленко Юрий Николаевич" w:date="2025-05-27T16:24:00Z">
              <w:r>
                <w:t>Элект</w:t>
              </w:r>
            </w:ins>
            <w:ins w:id="3092" w:author="Шикаленко Юрий Николаевич" w:date="2025-05-27T16:25:00Z">
              <w:r>
                <w:t>ронная подпись</w:t>
              </w:r>
            </w:ins>
          </w:p>
        </w:tc>
      </w:tr>
    </w:tbl>
    <w:p w:rsidR="003E3CB8" w:rsidRDefault="003E3CB8">
      <w:pPr>
        <w:rPr>
          <w:ins w:id="3093" w:author="Шикаленко Юрий Николаевич" w:date="2025-06-09T16:58:00Z"/>
        </w:rPr>
        <w:pPrChange w:id="3094" w:author="Шикаленко Юрий Николаевич" w:date="2025-05-27T16:19:00Z">
          <w:pPr>
            <w:pStyle w:val="3"/>
            <w:numPr>
              <w:ilvl w:val="3"/>
              <w:numId w:val="11"/>
            </w:numPr>
            <w:ind w:left="1728" w:hanging="648"/>
          </w:pPr>
        </w:pPrChange>
      </w:pPr>
    </w:p>
    <w:p w:rsidR="00CB1E6B" w:rsidRPr="00CB1E6B" w:rsidRDefault="00CB1E6B" w:rsidP="00CB1E6B">
      <w:pPr>
        <w:pStyle w:val="a5"/>
        <w:numPr>
          <w:ilvl w:val="0"/>
          <w:numId w:val="17"/>
        </w:numPr>
        <w:rPr>
          <w:ins w:id="3095" w:author="Шикаленко Юрий Николаевич" w:date="2025-06-09T16:59:00Z"/>
          <w:rFonts w:ascii="Helvetica" w:hAnsi="Helvetica" w:cs="Helvetica"/>
          <w:vanish/>
          <w:color w:val="212121"/>
          <w:sz w:val="18"/>
          <w:szCs w:val="18"/>
          <w:shd w:val="clear" w:color="auto" w:fill="FFFFFF"/>
        </w:rPr>
      </w:pPr>
    </w:p>
    <w:p w:rsidR="00CB1E6B" w:rsidRPr="00762A6B" w:rsidRDefault="00CB1E6B">
      <w:pPr>
        <w:pStyle w:val="a5"/>
        <w:numPr>
          <w:ilvl w:val="0"/>
          <w:numId w:val="17"/>
        </w:numPr>
        <w:rPr>
          <w:ins w:id="3096" w:author="Шикаленко Юрий Николаевич" w:date="2025-06-09T17:01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  <w:rPrChange w:id="3097" w:author="Шикаленко Юрий Николаевич" w:date="2025-06-24T11:07:00Z">
            <w:rPr>
              <w:ins w:id="3098" w:author="Шикаленко Юрий Николаевич" w:date="2025-06-09T17:01:00Z"/>
              <w:shd w:val="clear" w:color="auto" w:fill="FFFFFF"/>
              <w:lang w:val="en-US"/>
            </w:rPr>
          </w:rPrChange>
        </w:rPr>
      </w:pPr>
      <w:ins w:id="3099" w:author="Шикаленко Юрий Николаевич" w:date="2025-06-09T16:58:00Z">
        <w:r w:rsidRPr="00730A0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Реквест: </w:t>
        </w:r>
      </w:ins>
      <w:ins w:id="3100" w:author="Шикаленко Юрий Николаевич" w:date="2025-06-09T16:59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application</w:t>
        </w:r>
      </w:ins>
      <w:ins w:id="3101" w:author="Шикаленко Юрий Николаевич" w:date="2025-06-09T16:58:00Z">
        <w:r w:rsidRPr="00730A0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/</w:t>
        </w:r>
      </w:ins>
      <w:ins w:id="3102" w:author="Шикаленко Юрий Николаевич" w:date="2025-06-09T16:59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json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103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104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105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106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"document"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lastRenderedPageBreak/>
          <w:t>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107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108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"signature"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"MTIzNDU2Nzg5MA=="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109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110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CB1E6B" w:rsidRPr="00CB1E6B" w:rsidRDefault="00CB1E6B" w:rsidP="00CB1E6B">
      <w:pPr>
        <w:shd w:val="clear" w:color="auto" w:fill="FFFFFE"/>
        <w:spacing w:after="0" w:line="270" w:lineRule="atLeast"/>
        <w:rPr>
          <w:ins w:id="3111" w:author="Шикаленко Юрий Николаевич" w:date="2025-06-09T17:0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CB1E6B" w:rsidRPr="00611207" w:rsidRDefault="00CB1E6B">
      <w:pPr>
        <w:rPr>
          <w:ins w:id="3112" w:author="Шикаленко Юрий Николаевич" w:date="2025-06-09T16:58:00Z"/>
          <w:shd w:val="clear" w:color="auto" w:fill="FFFFFF"/>
          <w:rPrChange w:id="3113" w:author="Шикаленко Юрий Николаевич" w:date="2025-06-11T11:09:00Z">
            <w:rPr>
              <w:ins w:id="3114" w:author="Шикаленко Юрий Николаевич" w:date="2025-06-09T16:58:00Z"/>
              <w:shd w:val="clear" w:color="auto" w:fill="FFFFFF"/>
              <w:lang w:val="en-US"/>
            </w:rPr>
          </w:rPrChange>
        </w:rPr>
        <w:pPrChange w:id="3115" w:author="Шикаленко Юрий Николаевич" w:date="2025-06-09T17:00:00Z">
          <w:pPr>
            <w:pStyle w:val="a5"/>
            <w:numPr>
              <w:numId w:val="17"/>
            </w:numPr>
            <w:ind w:hanging="360"/>
          </w:pPr>
        </w:pPrChange>
      </w:pPr>
    </w:p>
    <w:p w:rsidR="00CB1E6B" w:rsidRPr="00611207" w:rsidRDefault="00CB1E6B" w:rsidP="00CB1E6B">
      <w:pPr>
        <w:rPr>
          <w:ins w:id="3116" w:author="Шикаленко Юрий Николаевич" w:date="2025-06-09T17:01:00Z"/>
          <w:rFonts w:ascii="Helvetica" w:hAnsi="Helvetica" w:cs="Helvetica"/>
          <w:color w:val="212121"/>
          <w:sz w:val="18"/>
          <w:szCs w:val="18"/>
          <w:shd w:val="clear" w:color="auto" w:fill="FFFFFF"/>
          <w:rPrChange w:id="3117" w:author="Шикаленко Юрий Николаевич" w:date="2025-06-11T11:09:00Z">
            <w:rPr>
              <w:ins w:id="3118" w:author="Шикаленко Юрий Николаевич" w:date="2025-06-09T17:01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</w:pPr>
      <w:ins w:id="3119" w:author="Шикаленко Юрий Николаевич" w:date="2025-06-09T17:01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Свойства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json</w:t>
        </w:r>
        <w:r w:rsidRPr="0061120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120" w:author="Шикаленко Юрий Николаевич" w:date="2025-06-11T11:09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реквеста</w:t>
        </w:r>
        <w:r w:rsidRPr="0061120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121" w:author="Шикаленко Юрий Николаевич" w:date="2025-06-11T11:09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B1E6B" w:rsidTr="003B48CC">
        <w:trPr>
          <w:ins w:id="3122" w:author="Шикаленко Юрий Николаевич" w:date="2025-06-09T17:01:00Z"/>
        </w:trPr>
        <w:tc>
          <w:tcPr>
            <w:tcW w:w="2336" w:type="dxa"/>
          </w:tcPr>
          <w:p w:rsidR="00CB1E6B" w:rsidRPr="003E3CB8" w:rsidRDefault="00CB1E6B" w:rsidP="003B48CC">
            <w:pPr>
              <w:rPr>
                <w:ins w:id="3123" w:author="Шикаленко Юрий Николаевич" w:date="2025-06-09T17:01:00Z"/>
              </w:rPr>
            </w:pPr>
            <w:ins w:id="3124" w:author="Шикаленко Юрий Николаевич" w:date="2025-06-09T17:01:00Z">
              <w:r>
                <w:t>Имя параметра</w:t>
              </w:r>
            </w:ins>
          </w:p>
        </w:tc>
        <w:tc>
          <w:tcPr>
            <w:tcW w:w="2336" w:type="dxa"/>
          </w:tcPr>
          <w:p w:rsidR="00CB1E6B" w:rsidRDefault="00CB1E6B" w:rsidP="003B48CC">
            <w:pPr>
              <w:rPr>
                <w:ins w:id="3125" w:author="Шикаленко Юрий Николаевич" w:date="2025-06-09T17:01:00Z"/>
              </w:rPr>
            </w:pPr>
            <w:ins w:id="3126" w:author="Шикаленко Юрий Николаевич" w:date="2025-06-09T17:01:00Z">
              <w:r>
                <w:t>Тип параметра</w:t>
              </w:r>
            </w:ins>
          </w:p>
        </w:tc>
        <w:tc>
          <w:tcPr>
            <w:tcW w:w="2336" w:type="dxa"/>
          </w:tcPr>
          <w:p w:rsidR="00CB1E6B" w:rsidRDefault="00CB1E6B">
            <w:pPr>
              <w:tabs>
                <w:tab w:val="right" w:pos="2120"/>
              </w:tabs>
              <w:rPr>
                <w:ins w:id="3127" w:author="Шикаленко Юрий Николаевич" w:date="2025-06-09T17:01:00Z"/>
              </w:rPr>
              <w:pPrChange w:id="3128" w:author="Шикаленко Юрий Николаевич" w:date="2025-06-09T17:02:00Z">
                <w:pPr/>
              </w:pPrChange>
            </w:pPr>
            <w:ins w:id="3129" w:author="Шикаленко Юрий Николаевич" w:date="2025-06-09T17:01:00Z">
              <w:r>
                <w:t>Содержимое</w:t>
              </w:r>
            </w:ins>
            <w:ins w:id="3130" w:author="Шикаленко Юрий Николаевич" w:date="2025-06-09T17:02:00Z">
              <w:r>
                <w:tab/>
              </w:r>
            </w:ins>
          </w:p>
        </w:tc>
        <w:tc>
          <w:tcPr>
            <w:tcW w:w="2336" w:type="dxa"/>
          </w:tcPr>
          <w:p w:rsidR="00CB1E6B" w:rsidRPr="00CB1E6B" w:rsidRDefault="00CB1E6B" w:rsidP="00CB1E6B">
            <w:pPr>
              <w:tabs>
                <w:tab w:val="right" w:pos="2120"/>
              </w:tabs>
              <w:rPr>
                <w:ins w:id="3131" w:author="Шикаленко Юрий Николаевич" w:date="2025-06-09T17:02:00Z"/>
                <w:lang w:val="en-US"/>
                <w:rPrChange w:id="3132" w:author="Шикаленко Юрий Николаевич" w:date="2025-06-09T17:02:00Z">
                  <w:rPr>
                    <w:ins w:id="3133" w:author="Шикаленко Юрий Николаевич" w:date="2025-06-09T17:02:00Z"/>
                  </w:rPr>
                </w:rPrChange>
              </w:rPr>
            </w:pPr>
            <w:ins w:id="3134" w:author="Шикаленко Юрий Николаевич" w:date="2025-06-09T17:02:00Z">
              <w:r>
                <w:rPr>
                  <w:lang w:val="en-US"/>
                </w:rPr>
                <w:t>Encoding</w:t>
              </w:r>
            </w:ins>
          </w:p>
        </w:tc>
      </w:tr>
      <w:tr w:rsidR="00CB1E6B" w:rsidTr="003B48CC">
        <w:trPr>
          <w:ins w:id="3135" w:author="Шикаленко Юрий Николаевич" w:date="2025-06-09T17:01:00Z"/>
        </w:trPr>
        <w:tc>
          <w:tcPr>
            <w:tcW w:w="2336" w:type="dxa"/>
          </w:tcPr>
          <w:p w:rsidR="00CB1E6B" w:rsidRPr="00730A0E" w:rsidRDefault="00CB1E6B" w:rsidP="003B48CC">
            <w:pPr>
              <w:rPr>
                <w:ins w:id="3136" w:author="Шикаленко Юрий Николаевич" w:date="2025-06-09T17:01:00Z"/>
                <w:lang w:val="en-US"/>
              </w:rPr>
            </w:pPr>
            <w:ins w:id="3137" w:author="Шикаленко Юрий Николаевич" w:date="2025-06-09T17:01:00Z">
              <w:r>
                <w:rPr>
                  <w:lang w:val="en-US"/>
                </w:rPr>
                <w:t>document</w:t>
              </w:r>
            </w:ins>
          </w:p>
        </w:tc>
        <w:tc>
          <w:tcPr>
            <w:tcW w:w="2336" w:type="dxa"/>
          </w:tcPr>
          <w:p w:rsidR="00CB1E6B" w:rsidRPr="00CB1E6B" w:rsidRDefault="00CB1E6B" w:rsidP="003B48CC">
            <w:pPr>
              <w:rPr>
                <w:ins w:id="3138" w:author="Шикаленко Юрий Николаевич" w:date="2025-06-09T17:01:00Z"/>
                <w:rPrChange w:id="3139" w:author="Шикаленко Юрий Николаевич" w:date="2025-06-09T17:03:00Z">
                  <w:rPr>
                    <w:ins w:id="3140" w:author="Шикаленко Юрий Николаевич" w:date="2025-06-09T17:01:00Z"/>
                    <w:lang w:val="en-US"/>
                  </w:rPr>
                </w:rPrChange>
              </w:rPr>
            </w:pPr>
            <w:ins w:id="3141" w:author="Шикаленко Юрий Николаевич" w:date="2025-06-09T17:03:00Z">
              <w:r>
                <w:t>строка</w:t>
              </w:r>
            </w:ins>
          </w:p>
        </w:tc>
        <w:tc>
          <w:tcPr>
            <w:tcW w:w="2336" w:type="dxa"/>
          </w:tcPr>
          <w:p w:rsidR="00CB1E6B" w:rsidRPr="003E3CB8" w:rsidRDefault="00CB1E6B" w:rsidP="003B48CC">
            <w:pPr>
              <w:rPr>
                <w:ins w:id="3142" w:author="Шикаленко Юрий Николаевич" w:date="2025-06-09T17:01:00Z"/>
              </w:rPr>
            </w:pPr>
            <w:ins w:id="3143" w:author="Шикаленко Юрий Николаевич" w:date="2025-06-09T17:01:00Z">
              <w:r>
                <w:t xml:space="preserve">Ответ запроса </w:t>
              </w:r>
              <w:r>
                <w:fldChar w:fldCharType="begin"/>
              </w:r>
              <w:r>
                <w:instrText xml:space="preserve"> REF _Ref199255442 \r \h </w:instrText>
              </w:r>
            </w:ins>
            <w:ins w:id="3144" w:author="Шикаленко Юрий Николаевич" w:date="2025-06-09T17:01:00Z">
              <w:r>
                <w:fldChar w:fldCharType="separate"/>
              </w:r>
              <w:r>
                <w:t>2.8.1.1</w:t>
              </w:r>
              <w:r>
                <w:fldChar w:fldCharType="end"/>
              </w:r>
            </w:ins>
          </w:p>
        </w:tc>
        <w:tc>
          <w:tcPr>
            <w:tcW w:w="2336" w:type="dxa"/>
          </w:tcPr>
          <w:p w:rsidR="00CB1E6B" w:rsidRPr="00CB1E6B" w:rsidRDefault="00CB1E6B" w:rsidP="003B48CC">
            <w:pPr>
              <w:rPr>
                <w:ins w:id="3145" w:author="Шикаленко Юрий Николаевич" w:date="2025-06-09T17:02:00Z"/>
                <w:lang w:val="en-US"/>
                <w:rPrChange w:id="3146" w:author="Шикаленко Юрий Николаевич" w:date="2025-06-09T17:02:00Z">
                  <w:rPr>
                    <w:ins w:id="3147" w:author="Шикаленко Юрий Николаевич" w:date="2025-06-09T17:02:00Z"/>
                  </w:rPr>
                </w:rPrChange>
              </w:rPr>
            </w:pPr>
            <w:ins w:id="3148" w:author="Шикаленко Юрий Николаевич" w:date="2025-06-09T17:02:00Z">
              <w:r>
                <w:rPr>
                  <w:lang w:val="en-US"/>
                </w:rPr>
                <w:t>Base64</w:t>
              </w:r>
            </w:ins>
          </w:p>
        </w:tc>
      </w:tr>
      <w:tr w:rsidR="00CB1E6B" w:rsidTr="003B48CC">
        <w:trPr>
          <w:ins w:id="3149" w:author="Шикаленко Юрий Николаевич" w:date="2025-06-09T17:01:00Z"/>
        </w:trPr>
        <w:tc>
          <w:tcPr>
            <w:tcW w:w="2336" w:type="dxa"/>
          </w:tcPr>
          <w:p w:rsidR="00CB1E6B" w:rsidRPr="00730A0E" w:rsidRDefault="00CB1E6B" w:rsidP="003B48CC">
            <w:pPr>
              <w:rPr>
                <w:ins w:id="3150" w:author="Шикаленко Юрий Николаевич" w:date="2025-06-09T17:01:00Z"/>
                <w:lang w:val="en-US"/>
              </w:rPr>
            </w:pPr>
            <w:ins w:id="3151" w:author="Шикаленко Юрий Николаевич" w:date="2025-06-09T17:01:00Z">
              <w:r>
                <w:rPr>
                  <w:lang w:val="en-US"/>
                </w:rPr>
                <w:t>signature</w:t>
              </w:r>
            </w:ins>
          </w:p>
        </w:tc>
        <w:tc>
          <w:tcPr>
            <w:tcW w:w="2336" w:type="dxa"/>
          </w:tcPr>
          <w:p w:rsidR="00CB1E6B" w:rsidRPr="00730A0E" w:rsidRDefault="00CB1E6B" w:rsidP="003B48CC">
            <w:pPr>
              <w:rPr>
                <w:ins w:id="3152" w:author="Шикаленко Юрий Николаевич" w:date="2025-06-09T17:01:00Z"/>
                <w:lang w:val="en-US"/>
              </w:rPr>
            </w:pPr>
            <w:ins w:id="3153" w:author="Шикаленко Юрий Николаевич" w:date="2025-06-09T17:01:00Z">
              <w:r>
                <w:rPr>
                  <w:lang w:val="en-US"/>
                </w:rPr>
                <w:t>строка</w:t>
              </w:r>
            </w:ins>
          </w:p>
        </w:tc>
        <w:tc>
          <w:tcPr>
            <w:tcW w:w="2336" w:type="dxa"/>
          </w:tcPr>
          <w:p w:rsidR="00CB1E6B" w:rsidRPr="003E3CB8" w:rsidRDefault="00CB1E6B" w:rsidP="003B48CC">
            <w:pPr>
              <w:rPr>
                <w:ins w:id="3154" w:author="Шикаленко Юрий Николаевич" w:date="2025-06-09T17:01:00Z"/>
              </w:rPr>
            </w:pPr>
            <w:ins w:id="3155" w:author="Шикаленко Юрий Николаевич" w:date="2025-06-09T17:01:00Z">
              <w:r>
                <w:t>Электронная подпись</w:t>
              </w:r>
            </w:ins>
          </w:p>
        </w:tc>
        <w:tc>
          <w:tcPr>
            <w:tcW w:w="2336" w:type="dxa"/>
          </w:tcPr>
          <w:p w:rsidR="00CB1E6B" w:rsidRPr="00CB1E6B" w:rsidRDefault="00CB1E6B" w:rsidP="003B48CC">
            <w:pPr>
              <w:rPr>
                <w:ins w:id="3156" w:author="Шикаленко Юрий Николаевич" w:date="2025-06-09T17:02:00Z"/>
                <w:lang w:val="en-US"/>
                <w:rPrChange w:id="3157" w:author="Шикаленко Юрий Николаевич" w:date="2025-06-09T17:03:00Z">
                  <w:rPr>
                    <w:ins w:id="3158" w:author="Шикаленко Юрий Николаевич" w:date="2025-06-09T17:02:00Z"/>
                  </w:rPr>
                </w:rPrChange>
              </w:rPr>
            </w:pPr>
            <w:ins w:id="3159" w:author="Шикаленко Юрий Николаевич" w:date="2025-06-09T17:03:00Z">
              <w:r>
                <w:rPr>
                  <w:lang w:val="en-US"/>
                </w:rPr>
                <w:t>Base64</w:t>
              </w:r>
            </w:ins>
          </w:p>
        </w:tc>
      </w:tr>
    </w:tbl>
    <w:p w:rsidR="00CB1E6B" w:rsidRPr="003E3CB8" w:rsidRDefault="00CB1E6B">
      <w:pPr>
        <w:rPr>
          <w:ins w:id="3160" w:author="Шикаленко Юрий Николаевич" w:date="2025-05-27T16:18:00Z"/>
          <w:rPrChange w:id="3161" w:author="Шикаленко Юрий Николаевич" w:date="2025-05-27T16:21:00Z">
            <w:rPr>
              <w:ins w:id="3162" w:author="Шикаленко Юрий Николаевич" w:date="2025-05-27T16:18:00Z"/>
            </w:rPr>
          </w:rPrChange>
        </w:rPr>
        <w:pPrChange w:id="3163" w:author="Шикаленко Юрий Николаевич" w:date="2025-05-27T16:19:00Z">
          <w:pPr>
            <w:pStyle w:val="3"/>
            <w:numPr>
              <w:ilvl w:val="3"/>
              <w:numId w:val="11"/>
            </w:numPr>
            <w:ind w:left="1728" w:hanging="648"/>
          </w:pPr>
        </w:pPrChange>
      </w:pPr>
    </w:p>
    <w:p w:rsidR="00E93CCA" w:rsidRDefault="00532029">
      <w:pPr>
        <w:rPr>
          <w:ins w:id="3164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165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  <w:ins w:id="3166" w:author="Шикаленко Юрий Николаевич" w:date="2025-05-27T16:2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От</w:t>
        </w:r>
      </w:ins>
      <w:ins w:id="3167" w:author="Шикаленко Юрий Николаевич" w:date="2025-05-27T16:2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вет</w:t>
        </w:r>
      </w:ins>
      <w:ins w:id="3168" w:author="Шикаленко Юрий Николаевич" w:date="2025-05-27T16:26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  <w:del w:id="3169" w:author="Шикаленко Юрий Николаевич" w:date="2025-05-05T17:10:00Z">
        <w:r w:rsidR="00E93CCA" w:rsidRPr="00E93CCA" w:rsidDel="003431C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delText>}</w:delText>
        </w:r>
      </w:del>
    </w:p>
    <w:p w:rsidR="00532029" w:rsidRDefault="00532029" w:rsidP="00532029">
      <w:pPr>
        <w:rPr>
          <w:ins w:id="3170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171" w:author="Шикаленко Юрий Николаевич" w:date="2025-05-27T16:2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случае успеха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172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73" w:author="Шикаленко Юрий Николаевич" w:date="2025-05-27T16:27:00Z">
            <w:rPr>
              <w:ins w:id="3174" w:author="Шикаленко Юрий Николаевич" w:date="2025-05-27T16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75" w:author="Шикаленко Юрий Николаевич" w:date="2025-05-27T16:2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76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177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78" w:author="Шикаленко Юрий Николаевич" w:date="2025-05-27T16:27:00Z">
            <w:rPr>
              <w:ins w:id="3179" w:author="Шикаленко Юрий Николаевич" w:date="2025-05-27T16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80" w:author="Шикаленко Юрий Николаевич" w:date="2025-05-27T16:2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81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182" w:author="Шикаленко Юрий Николаевич" w:date="2025-05-27T16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83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32029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184" w:author="Шикаленко Юрий Николаевич" w:date="2025-05-27T16:2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200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85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186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87" w:author="Шикаленко Юрий Николаевич" w:date="2025-05-27T16:27:00Z">
            <w:rPr>
              <w:ins w:id="3188" w:author="Шикаленко Юрий Николаевич" w:date="2025-05-27T16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89" w:author="Шикаленко Юрий Николаевич" w:date="2025-05-27T16:2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90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191" w:author="Шикаленко Юрий Николаевич" w:date="2025-05-27T16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92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32029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193" w:author="Шикаленко Юрий Николаевич" w:date="2025-05-27T16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"OK"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94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195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196" w:author="Шикаленко Юрий Николаевич" w:date="2025-05-27T16:27:00Z">
            <w:rPr>
              <w:ins w:id="3197" w:author="Шикаленко Юрий Николаевич" w:date="2025-05-27T16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198" w:author="Шикаленко Юрий Николаевич" w:date="2025-05-27T16:2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199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200" w:author="Шикаленко Юрий Николаевич" w:date="2025-05-27T16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"timestamp"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01" w:author="Шикаленко Юрий Николаевич" w:date="2025-05-27T16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532029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202" w:author="Шикаленко Юрий Николаевич" w:date="2025-05-27T16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"2025-05-27T12:56:42.775+00:00"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203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04" w:author="Шикаленко Юрий Николаевич" w:date="2025-05-27T16:2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532029" w:rsidRDefault="00532029">
      <w:pPr>
        <w:rPr>
          <w:ins w:id="3205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206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532029" w:rsidRDefault="00532029" w:rsidP="00532029">
      <w:pPr>
        <w:rPr>
          <w:ins w:id="3207" w:author="Шикаленко Юрий Николаевич" w:date="2025-05-27T16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08" w:author="Шикаленко Юрий Николаевич" w:date="2025-05-27T16:2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случае </w:t>
        </w:r>
      </w:ins>
      <w:ins w:id="3209" w:author="Шикаленко Юрий Николаевич" w:date="2025-05-27T16:32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ошибки</w:t>
        </w:r>
      </w:ins>
      <w:ins w:id="3210" w:author="Шикаленко Юрий Николаевич" w:date="2025-05-27T16:2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XML</w:t>
        </w:r>
      </w:ins>
      <w:ins w:id="3211" w:author="Шикаленко Юрий Николаевич" w:date="2025-05-27T16:27:00Z">
        <w:r w:rsidRPr="00532029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212" w:author="Шикаленко Юрий Николаевич" w:date="2025-05-27T16:2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13" w:author="Шикаленко Юрий Николаевич" w:date="2025-06-24T10:5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14" w:author="Шикаленко Юрий Николаевич" w:date="2025-06-24T10:56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15" w:author="Шикаленко Юрий Николаевич" w:date="2025-06-24T10:5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16" w:author="Шикаленко Юрий Николаевич" w:date="2025-06-24T10:56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9406D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400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17" w:author="Шикаленко Юрий Николаевич" w:date="2025-06-24T10:5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18" w:author="Шикаленко Юрий Николаевич" w:date="2025-06-24T10:56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"Unexpected close tag &lt;/data&gt;; expected &lt;/fio&gt;.\r\n at [row,col {unknown-source}]: [43,10]\n at [Source: (byte[])\"&lt;claim&gt;\r\n    &lt;type&gt;Заявление на изменение анкетных данных&lt;/type&gt;\r\n    &lt;ogrn&gt;1027739606247&lt;/ogrn&gt;\r\n    &lt;author&gt;Сидоров Петр Иванович&lt;/author&gt;\r\n    &lt;date&gt;2025-05-27T12:54:33Z&lt;/date&gt;\r\n    &lt;data&gt;\r\n        &lt;ipIdentity&gt;\r\n            &lt;type&gt;\r\n                &lt;id&gt;1&lt;/id&gt;\r\n                &lt;name&gt;Общегражданский паспорт&lt;/name&gt;\r\n            &lt;/type&gt;\r\n            &lt;number&gt;5208 478921&lt;/number&gt;\r\n            &lt;fio&gt;Насре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lastRenderedPageBreak/>
          <w:t>динов Аль</w:t>
        </w:r>
        <w:r w:rsidRPr="0079406D">
          <w:rPr>
            <w:rFonts w:ascii="Tahoma" w:eastAsia="Times New Roman" w:hAnsi="Tahoma" w:cs="Tahoma"/>
            <w:color w:val="0451A5"/>
            <w:sz w:val="18"/>
            <w:szCs w:val="18"/>
            <w:lang w:eastAsia="ru-RU"/>
          </w:rPr>
          <w:t>�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\"[truncated 1687 bytes]; line: 43, column: 11] (through reference chain: com.spimex.csa.claim.anketa.dto.AnketaClaimXMLDto[\"data\"]-&gt;com.spimex.csa.claim.anketa.dto.AnketaDataDto[\"fio\"])"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19" w:author="Шикаленко Юрий Николаевич" w:date="2025-06-24T10:5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20" w:author="Шикаленко Юрий Николаевич" w:date="2025-06-24T10:56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"2025-06-24T07:56:04.886+00:00"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21" w:author="Шикаленко Юрий Николаевич" w:date="2025-06-24T10:56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22" w:author="Шикаленко Юрий Николаевич" w:date="2025-06-24T10:56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532029" w:rsidRDefault="00532029">
      <w:pPr>
        <w:rPr>
          <w:ins w:id="3223" w:author="Шикаленко Юрий Николаевич" w:date="2025-06-24T10:5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224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79406D" w:rsidRDefault="0079406D" w:rsidP="0079406D">
      <w:pPr>
        <w:shd w:val="clear" w:color="auto" w:fill="FFFFFE"/>
        <w:spacing w:after="0" w:line="270" w:lineRule="atLeast"/>
        <w:rPr>
          <w:ins w:id="3225" w:author="Шикаленко Юрий Николаевич" w:date="2025-06-24T10:58:00Z"/>
          <w:lang w:val="en-US"/>
        </w:rPr>
      </w:pPr>
      <w:ins w:id="3226" w:author="Шикаленко Юрий Николаевич" w:date="2025-06-24T10:58:00Z">
        <w:r>
          <w:t xml:space="preserve">В случае </w:t>
        </w:r>
        <w:r>
          <w:rPr>
            <w:lang w:val="en-US"/>
          </w:rPr>
          <w:t>XML</w:t>
        </w:r>
        <w:r w:rsidRPr="00DF71D0">
          <w:t xml:space="preserve"> </w:t>
        </w:r>
        <w:r>
          <w:t xml:space="preserve">не прошедшего валидацию </w:t>
        </w:r>
        <w:r>
          <w:rPr>
            <w:lang w:val="en-US"/>
          </w:rPr>
          <w:t xml:space="preserve">XSD </w:t>
        </w:r>
        <w:r>
          <w:t>схемой</w:t>
        </w:r>
        <w:r>
          <w:rPr>
            <w:lang w:val="en-US"/>
          </w:rPr>
          <w:t>: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27" w:author="Шикаленко Юрий Николаевич" w:date="2025-06-24T10:5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228" w:author="Шикаленко Юрий Николаевич" w:date="2025-06-24T10:58:00Z">
            <w:rPr>
              <w:ins w:id="3229" w:author="Шикаленко Юрий Николаевич" w:date="2025-06-24T10:5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230" w:author="Шикаленко Юрий Николаевич" w:date="2025-06-24T10:58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31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32" w:author="Шикаленко Юрий Николаевич" w:date="2025-06-24T10:5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233" w:author="Шикаленко Юрий Николаевич" w:date="2025-06-24T10:58:00Z">
            <w:rPr>
              <w:ins w:id="3234" w:author="Шикаленко Юрий Николаевич" w:date="2025-06-24T10:5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235" w:author="Шикаленко Юрий Николаевич" w:date="2025-06-24T10:58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36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237" w:author="Шикаленко Юрий Николаевич" w:date="2025-06-24T10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38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9406D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239" w:author="Шикаленко Юрий Николаевич" w:date="2025-06-24T10:58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400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40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41" w:author="Шикаленко Юрий Николаевич" w:date="2025-06-24T10:5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242" w:author="Шикаленко Юрий Николаевич" w:date="2025-06-24T10:58:00Z">
            <w:rPr>
              <w:ins w:id="3243" w:author="Шикаленко Юрий Николаевич" w:date="2025-06-24T10:5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244" w:author="Шикаленко Юрий Николаевич" w:date="2025-06-24T10:58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45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246" w:author="Шикаленко Юрий Николаевич" w:date="2025-06-24T10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47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248" w:author="Шикаленко Юрий Николаевич" w:date="2025-06-24T10:58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"cvc-complex-type.2.4.b: The content of element 'data' is not complete. One of '{fio, kpp}' is expected."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49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50" w:author="Шикаленко Юрий Николаевич" w:date="2025-06-24T10:58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251" w:author="Шикаленко Юрий Николаевич" w:date="2025-06-24T10:58:00Z">
            <w:rPr>
              <w:ins w:id="3252" w:author="Шикаленко Юрий Николаевич" w:date="2025-06-24T10:58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253" w:author="Шикаленко Юрий Николаевич" w:date="2025-06-24T10:58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54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9406D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255" w:author="Шикаленко Юрий Николаевич" w:date="2025-06-24T10:58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"timestamp"</w:t>
        </w:r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256" w:author="Шикаленко Юрий Николаевич" w:date="2025-06-24T10:58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9406D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257" w:author="Шикаленко Юрий Николаевич" w:date="2025-06-24T10:58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"2025-06-24T07:58:38.731+00:00"</w:t>
        </w:r>
      </w:ins>
    </w:p>
    <w:p w:rsidR="0079406D" w:rsidRPr="0079406D" w:rsidRDefault="0079406D" w:rsidP="0079406D">
      <w:pPr>
        <w:shd w:val="clear" w:color="auto" w:fill="FFFFFE"/>
        <w:spacing w:after="0" w:line="270" w:lineRule="atLeast"/>
        <w:rPr>
          <w:ins w:id="3258" w:author="Шикаленко Юрий Николаевич" w:date="2025-06-24T10:5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59" w:author="Шикаленко Юрий Николаевич" w:date="2025-06-24T10:58:00Z">
        <w:r w:rsidRPr="0079406D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79406D" w:rsidRDefault="0079406D" w:rsidP="0079406D">
      <w:pPr>
        <w:rPr>
          <w:ins w:id="3260" w:author="Шикаленко Юрий Николаевич" w:date="2025-06-24T10:5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9406D" w:rsidRPr="00E16257" w:rsidRDefault="0079406D">
      <w:pPr>
        <w:rPr>
          <w:ins w:id="3261" w:author="Шикаленко Юрий Николаевич" w:date="2025-05-27T16:32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262" w:author="Шикаленко Юрий Николаевич" w:date="2025-06-26T15:01:00Z">
            <w:rPr>
              <w:ins w:id="3263" w:author="Шикаленко Юрий Николаевич" w:date="2025-05-27T16:32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  <w:pPrChange w:id="3264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532029" w:rsidRPr="00532029" w:rsidRDefault="00532029" w:rsidP="00532029">
      <w:pPr>
        <w:rPr>
          <w:ins w:id="3265" w:author="Шикаленко Юрий Николаевич" w:date="2025-05-27T16:32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66" w:author="Шикаленко Юрий Николаевич" w:date="2025-05-27T16:32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случае неправильной подписи</w:t>
        </w:r>
        <w:r w:rsidRPr="002D7F2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(</w:t>
        </w:r>
      </w:ins>
      <w:ins w:id="3267" w:author="Шикаленко Юрий Николаевич" w:date="2025-05-27T16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текущем состоянии валидация ЭП не работает)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</w:p>
    <w:p w:rsidR="00532029" w:rsidRPr="00C40C5E" w:rsidRDefault="00532029" w:rsidP="00532029">
      <w:pPr>
        <w:shd w:val="clear" w:color="auto" w:fill="FFFFFE"/>
        <w:spacing w:after="0" w:line="270" w:lineRule="atLeast"/>
        <w:rPr>
          <w:ins w:id="3268" w:author="Шикаленко Юрий Николаевич" w:date="2025-05-27T16:34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269" w:author="Шикаленко Юрий Николаевич" w:date="2025-06-02T11:14:00Z">
            <w:rPr>
              <w:ins w:id="3270" w:author="Шикаленко Юрий Николаевич" w:date="2025-05-27T16:34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ins w:id="3271" w:author="Шикаленко Юрий Николаевич" w:date="2025-05-27T16:34:00Z">
        <w:r w:rsidRPr="00C40C5E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272" w:author="Шикаленко Юрий Николаевич" w:date="2025-06-02T11:14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{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273" w:author="Шикаленко Юрий Николаевич" w:date="2025-05-27T16:34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274" w:author="Шикаленко Юрий Николаевич" w:date="2025-05-27T16:35:00Z">
            <w:rPr>
              <w:ins w:id="3275" w:author="Шикаленко Юрий Николаевич" w:date="2025-05-27T16:34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ins w:id="3276" w:author="Шикаленко Юрий Николаевич" w:date="2025-05-27T16:34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277" w:author="Шикаленко Юрий Николаевич" w:date="2025-05-27T16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status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278" w:author="Шикаленко Юрий Николаевич" w:date="2025-05-27T16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279" w:author="Шикаленко Юрий Николаевич" w:date="2025-05-27T16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: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</w:t>
        </w:r>
        <w:r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</w:t>
        </w:r>
      </w:ins>
      <w:ins w:id="3280" w:author="Шикаленко Юрий Николаевич" w:date="2025-05-28T10:36:00Z">
        <w:r w:rsidR="0081522A" w:rsidRPr="00C40C5E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  <w:rPrChange w:id="3281" w:author="Шикаленко Юрий Николаевич" w:date="2025-06-02T11:14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</w:rPrChange>
          </w:rPr>
          <w:t>0</w:t>
        </w:r>
      </w:ins>
      <w:ins w:id="3282" w:author="Шикаленко Юрий Николаевич" w:date="2025-05-27T16:34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283" w:author="Шикаленко Юрий Николаевич" w:date="2025-05-27T16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,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284" w:author="Шикаленко Юрий Николаевич" w:date="2025-05-27T16:34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285" w:author="Шикаленко Юрий Николаевич" w:date="2025-05-27T16:35:00Z">
            <w:rPr>
              <w:ins w:id="3286" w:author="Шикаленко Юрий Николаевич" w:date="2025-05-27T16:34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ins w:id="3287" w:author="Шикаленко Юрий Николаевич" w:date="2025-05-27T16:34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288" w:author="Шикаленко Юрий Николаевич" w:date="2025-05-27T16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message</w:t>
        </w:r>
        <w:r w:rsidRPr="00532029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289" w:author="Шикаленко Юрий Николаевич" w:date="2025-05-27T16:35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290" w:author="Шикаленко Юрий Николаевич" w:date="2025-05-27T16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: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</w:t>
        </w:r>
        <w:r w:rsidRPr="00532029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291" w:author="Шикаленко Юрий Николаевич" w:date="2025-05-27T16:3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t>"</w:t>
        </w:r>
      </w:ins>
      <w:ins w:id="3292" w:author="Шикаленко Юрий Николаевич" w:date="2025-05-27T16:35:00Z">
        <w:r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ЭП не соответствует документу</w:t>
        </w:r>
      </w:ins>
      <w:ins w:id="3293" w:author="Шикаленко Юрий Николаевич" w:date="2025-05-27T16:34:00Z">
        <w:r w:rsidRPr="00532029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294" w:author="Шикаленко Юрий Николаевич" w:date="2025-05-27T16:35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t>"</w:t>
        </w:r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295" w:author="Шикаленко Юрий Николаевич" w:date="2025-05-27T16:35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,</w:t>
        </w:r>
      </w:ins>
    </w:p>
    <w:p w:rsidR="00532029" w:rsidRPr="002D7F2C" w:rsidRDefault="00532029" w:rsidP="00532029">
      <w:pPr>
        <w:shd w:val="clear" w:color="auto" w:fill="FFFFFE"/>
        <w:spacing w:after="0" w:line="270" w:lineRule="atLeast"/>
        <w:rPr>
          <w:ins w:id="3296" w:author="Шикаленко Юрий Николаевич" w:date="2025-05-27T16:34:00Z"/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ins w:id="3297" w:author="Шикаленко Юрий Николаевич" w:date="2025-05-27T16:34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"timestamp"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: </w:t>
        </w:r>
        <w:r w:rsidRPr="002D7F2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t>"2025-05-27T12:56:42.775+00:00"</w:t>
        </w:r>
      </w:ins>
    </w:p>
    <w:p w:rsidR="00532029" w:rsidRPr="00532029" w:rsidRDefault="00532029" w:rsidP="00532029">
      <w:pPr>
        <w:shd w:val="clear" w:color="auto" w:fill="FFFFFE"/>
        <w:spacing w:after="0" w:line="270" w:lineRule="atLeast"/>
        <w:rPr>
          <w:ins w:id="3298" w:author="Шикаленко Юрий Николаевич" w:date="2025-05-27T16:34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299" w:author="Шикаленко Юрий Николаевич" w:date="2025-05-27T16:34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Default="003B48CC" w:rsidP="003B48CC">
      <w:pPr>
        <w:pStyle w:val="3"/>
        <w:numPr>
          <w:ilvl w:val="3"/>
          <w:numId w:val="11"/>
        </w:numPr>
        <w:rPr>
          <w:ins w:id="3300" w:author="Шикаленко Юрий Николаевич" w:date="2025-06-17T10:07:00Z"/>
        </w:rPr>
      </w:pPr>
      <w:ins w:id="3301" w:author="Шикаленко Юрий Николаевич" w:date="2025-06-17T10:07:00Z">
        <w:r>
          <w:t>Изменение заявления на изменение анкетных данных в базе данных</w:t>
        </w:r>
      </w:ins>
    </w:p>
    <w:p w:rsidR="003B48CC" w:rsidRDefault="003B48CC" w:rsidP="003B48CC">
      <w:pPr>
        <w:rPr>
          <w:ins w:id="3302" w:author="Шикаленко Юрий Николаевич" w:date="2025-06-17T10:07:00Z"/>
        </w:rPr>
      </w:pPr>
    </w:p>
    <w:p w:rsidR="003B48CC" w:rsidRPr="00B453D6" w:rsidRDefault="003B48CC" w:rsidP="003B48CC">
      <w:pPr>
        <w:rPr>
          <w:ins w:id="3303" w:author="Шикаленко Юрий Николаевич" w:date="2025-06-17T10:07:00Z"/>
          <w:rPrChange w:id="3304" w:author="Шикаленко Юрий Николаевич" w:date="2025-06-17T12:32:00Z">
            <w:rPr>
              <w:ins w:id="3305" w:author="Шикаленко Юрий Николаевич" w:date="2025-06-17T10:07:00Z"/>
              <w:lang w:val="en-US"/>
            </w:rPr>
          </w:rPrChange>
        </w:rPr>
      </w:pPr>
      <w:ins w:id="3306" w:author="Шикаленко Юрий Николаевич" w:date="2025-06-17T10:07:00Z">
        <w:r>
          <w:t>Метод</w:t>
        </w:r>
        <w:r w:rsidRPr="00B453D6">
          <w:rPr>
            <w:rPrChange w:id="3307" w:author="Шикаленко Юрий Николаевич" w:date="2025-06-17T12:3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t>PATCH</w:t>
        </w:r>
      </w:ins>
    </w:p>
    <w:p w:rsidR="003B48CC" w:rsidRDefault="003B48CC" w:rsidP="003B48CC">
      <w:pPr>
        <w:rPr>
          <w:ins w:id="3308" w:author="Шикаленко Юрий Николаевич" w:date="2025-06-17T10:30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ins w:id="3309" w:author="Шикаленко Юрий Николаевич" w:date="2025-06-17T10:07:00Z">
        <w:r>
          <w:rPr>
            <w:lang w:val="en-US"/>
          </w:rPr>
          <w:t>URL</w:t>
        </w:r>
        <w:r w:rsidRPr="003B48CC">
          <w:rPr>
            <w:rPrChange w:id="3310" w:author="Шикаленко Юрий Николаевич" w:date="2025-06-17T10:08:00Z">
              <w:rPr>
                <w:lang w:val="en-US"/>
              </w:rPr>
            </w:rPrChange>
          </w:rPr>
          <w:t xml:space="preserve">: </w:t>
        </w:r>
      </w:ins>
      <w:ins w:id="3311" w:author="Шикаленко Юрий Николаевич" w:date="2025-06-17T10:0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begin"/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12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instrText xml:space="preserve"> </w:instrTex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instrText>HYPERLINK</w:instrText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13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instrText xml:space="preserve"> "</w:instrText>
        </w:r>
      </w:ins>
      <w:ins w:id="3314" w:author="Шикаленко Юрий Николаевич" w:date="2025-06-17T10:07:00Z">
        <w:r w:rsidRPr="003B48CC">
          <w:rPr>
            <w:color w:val="212121"/>
            <w:rPrChange w:id="3315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instrText>http://localhost:8189/spectrum-core/claim/anketa</w:instrText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16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instrText>/1</w:instrText>
        </w:r>
      </w:ins>
      <w:ins w:id="3317" w:author="Шикаленко Юрий Николаевич" w:date="2025-06-17T10:08:00Z"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18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instrText xml:space="preserve">" </w:instrTex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separate"/>
        </w:r>
      </w:ins>
      <w:ins w:id="3319" w:author="Шикаленко Юрий Николаевич" w:date="2025-06-17T10:07:00Z"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0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://</w:t>
        </w:r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1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:8189/</w:t>
        </w:r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spectrum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2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-</w:t>
        </w:r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core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3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/</w:t>
        </w:r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claim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4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/</w:t>
        </w:r>
        <w:r w:rsidRPr="008F5583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anketa</w:t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rPrChange w:id="3325" w:author="Шикаленко Юрий Николаевич" w:date="2025-06-17T10:08:00Z">
              <w:rPr>
                <w:rStyle w:val="a8"/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rPrChange>
          </w:rPr>
          <w:t>/1</w:t>
        </w:r>
      </w:ins>
      <w:ins w:id="3326" w:author="Шикаленко Юрий Николаевич" w:date="2025-06-17T10:0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fldChar w:fldCharType="end"/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27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(1 -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id</w:t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28" w:author="Шикаленко Юрий Николаевич" w:date="2025-06-17T10:08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заявления, его можно получить </w:t>
        </w:r>
      </w:ins>
      <w:ins w:id="3329" w:author="Шикаленко Юрий Николаевич" w:date="2025-06-17T10:09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fldChar w:fldCharType="begin"/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instrText xml:space="preserve"> HYPERLINK  \l "_Получение_списка_сохраненных" </w:instrTex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fldChar w:fldCharType="separate"/>
        </w:r>
        <w:r w:rsidRPr="003B48CC">
          <w:rPr>
            <w:rStyle w:val="a8"/>
            <w:rFonts w:ascii="Helvetica" w:hAnsi="Helvetica" w:cs="Helvetica"/>
            <w:sz w:val="18"/>
            <w:szCs w:val="18"/>
            <w:shd w:val="clear" w:color="auto" w:fill="FFFFFF"/>
          </w:rPr>
          <w:t>методе получения списка заявлений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fldChar w:fldCharType="end"/>
        </w:r>
      </w:ins>
      <w:ins w:id="3330" w:author="Шикаленко Юрий Николаевич" w:date="2025-06-17T10:0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)</w:t>
        </w:r>
      </w:ins>
    </w:p>
    <w:p w:rsidR="009931A3" w:rsidRDefault="009931A3" w:rsidP="003B48CC">
      <w:pPr>
        <w:rPr>
          <w:ins w:id="3331" w:author="Шикаленко Юрий Николаевич" w:date="2025-06-17T10:30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931A3" w:rsidRDefault="009931A3" w:rsidP="003B48CC">
      <w:pPr>
        <w:rPr>
          <w:ins w:id="3332" w:author="Шикаленко Юрий Николаевич" w:date="2025-06-17T10:31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ins w:id="3333" w:author="Шикаленко Юрий Николаевич" w:date="2025-06-17T10:30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Ограничение</w:t>
        </w:r>
        <w:r w:rsidRPr="009931A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34" w:author="Шикаленко Юрий Николаевич" w:date="2025-06-17T10:30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: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Пользователь может редактировать заявление, если выполняются следующие условия</w:t>
        </w:r>
      </w:ins>
      <w:ins w:id="3335" w:author="Шикаленко Юрий Николаевич" w:date="2025-06-17T10:31:00Z">
        <w:r w:rsidRPr="009931A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36" w:author="Шикаленко Юрий Николаевич" w:date="2025-06-17T10:31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:</w:t>
        </w:r>
      </w:ins>
    </w:p>
    <w:p w:rsidR="009931A3" w:rsidRDefault="009931A3">
      <w:pPr>
        <w:pStyle w:val="a5"/>
        <w:numPr>
          <w:ilvl w:val="0"/>
          <w:numId w:val="20"/>
        </w:numPr>
        <w:rPr>
          <w:ins w:id="3337" w:author="Шикаленко Юрий Николаевич" w:date="2025-06-17T10:31:00Z"/>
          <w:rFonts w:ascii="Helvetica" w:hAnsi="Helvetica" w:cs="Helvetica"/>
          <w:color w:val="212121"/>
          <w:sz w:val="18"/>
          <w:szCs w:val="18"/>
          <w:shd w:val="clear" w:color="auto" w:fill="FFFFFF"/>
        </w:rPr>
        <w:pPrChange w:id="3338" w:author="Шикаленко Юрий Николаевич" w:date="2025-06-17T10:31:00Z">
          <w:pPr/>
        </w:pPrChange>
      </w:pPr>
      <w:ins w:id="3339" w:author="Шикаленко Юрий Николаевич" w:date="2025-06-17T10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з</w:t>
        </w:r>
      </w:ins>
      <w:ins w:id="3340" w:author="Шикаленко Юрий Николаевич" w:date="2025-06-17T10:31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аявление существует</w:t>
        </w:r>
      </w:ins>
      <w:ins w:id="3341" w:author="Шикаленко Юрий Николаевич" w:date="2025-06-17T10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;</w:t>
        </w:r>
      </w:ins>
    </w:p>
    <w:p w:rsidR="009931A3" w:rsidRPr="009931A3" w:rsidRDefault="009931A3">
      <w:pPr>
        <w:pStyle w:val="a5"/>
        <w:numPr>
          <w:ilvl w:val="0"/>
          <w:numId w:val="20"/>
        </w:numPr>
        <w:rPr>
          <w:ins w:id="3342" w:author="Шикаленко Юрий Николаевич" w:date="2025-06-17T10:33:00Z"/>
          <w:rFonts w:ascii="Helvetica" w:hAnsi="Helvetica" w:cs="Helvetica"/>
          <w:color w:val="212121"/>
          <w:sz w:val="18"/>
          <w:szCs w:val="18"/>
          <w:shd w:val="clear" w:color="auto" w:fill="FFFFFF"/>
          <w:rPrChange w:id="3343" w:author="Шикаленко Юрий Николаевич" w:date="2025-06-17T10:33:00Z">
            <w:rPr>
              <w:ins w:id="3344" w:author="Шикаленко Юрий Николаевич" w:date="2025-06-17T10:33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  <w:pPrChange w:id="3345" w:author="Шикаленко Юрий Николаевич" w:date="2025-06-17T10:31:00Z">
          <w:pPr/>
        </w:pPrChange>
      </w:pPr>
      <w:ins w:id="3346" w:author="Шикаленко Юрий Николаевич" w:date="2025-06-17T10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п</w:t>
        </w:r>
      </w:ins>
      <w:ins w:id="3347" w:author="Шикаленко Юрий Николаевич" w:date="2025-06-17T10:32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ользователь является автором существующего заявления, или пользователем с ролью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ROLE</w:t>
        </w:r>
        <w:r w:rsidRPr="009931A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48" w:author="Шикаленко Юрий Николаевич" w:date="2025-06-17T10:33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_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ADMIN</w:t>
        </w:r>
        <w:r w:rsidRPr="009931A3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349" w:author="Шикаленко Юрий Николаевич" w:date="2025-06-17T10:33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той же организации</w:t>
        </w:r>
      </w:ins>
      <w:ins w:id="3350" w:author="Шикаленко Юрий Николаевич" w:date="2025-06-17T10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, которой принадлежит автор заявления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;</w:t>
        </w:r>
      </w:ins>
    </w:p>
    <w:p w:rsidR="009931A3" w:rsidRPr="009931A3" w:rsidRDefault="009931A3">
      <w:pPr>
        <w:pStyle w:val="a5"/>
        <w:numPr>
          <w:ilvl w:val="0"/>
          <w:numId w:val="20"/>
        </w:numPr>
        <w:rPr>
          <w:ins w:id="3351" w:author="Шикаленко Юрий Николаевич" w:date="2025-06-17T10:08:00Z"/>
          <w:rFonts w:ascii="Helvetica" w:hAnsi="Helvetica" w:cs="Helvetica"/>
          <w:color w:val="212121"/>
          <w:sz w:val="18"/>
          <w:szCs w:val="18"/>
          <w:shd w:val="clear" w:color="auto" w:fill="FFFFFF"/>
          <w:rPrChange w:id="3352" w:author="Шикаленко Юрий Николаевич" w:date="2025-06-17T10:31:00Z">
            <w:rPr>
              <w:ins w:id="3353" w:author="Шикаленко Юрий Николаевич" w:date="2025-06-17T10:08:00Z"/>
              <w:rFonts w:ascii="Helvetica" w:hAnsi="Helvetica" w:cs="Helvetica"/>
              <w:color w:val="212121"/>
              <w:sz w:val="18"/>
              <w:szCs w:val="18"/>
              <w:shd w:val="clear" w:color="auto" w:fill="FFFFFF"/>
              <w:lang w:val="en-US"/>
            </w:rPr>
          </w:rPrChange>
        </w:rPr>
        <w:pPrChange w:id="3354" w:author="Шикаленко Юрий Николаевич" w:date="2025-06-17T10:31:00Z">
          <w:pPr/>
        </w:pPrChange>
      </w:pPr>
      <w:ins w:id="3355" w:author="Шикаленко Юрий Николаевич" w:date="2025-06-17T10:33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заявление имеет статус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REGISTERED</w:t>
        </w:r>
      </w:ins>
    </w:p>
    <w:p w:rsidR="003B48CC" w:rsidRPr="00006E67" w:rsidRDefault="003B48CC" w:rsidP="003B48CC">
      <w:pPr>
        <w:rPr>
          <w:ins w:id="3356" w:author="Шикаленко Юрий Николаевич" w:date="2025-06-17T10:07:00Z"/>
        </w:rPr>
      </w:pPr>
      <w:ins w:id="3357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 xml:space="preserve">2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типа реквеста</w:t>
        </w:r>
      </w:ins>
    </w:p>
    <w:p w:rsidR="003B48CC" w:rsidRPr="00006E67" w:rsidRDefault="003B48CC">
      <w:pPr>
        <w:pStyle w:val="a5"/>
        <w:numPr>
          <w:ilvl w:val="0"/>
          <w:numId w:val="18"/>
        </w:numPr>
        <w:rPr>
          <w:ins w:id="3358" w:author="Шикаленко Юрий Николаевич" w:date="2025-06-17T10:07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pPrChange w:id="3359" w:author="Шикаленко Юрий Николаевич" w:date="2025-06-17T10:29:00Z">
          <w:pPr>
            <w:pStyle w:val="a5"/>
            <w:numPr>
              <w:numId w:val="16"/>
            </w:numPr>
            <w:ind w:hanging="360"/>
          </w:pPr>
        </w:pPrChange>
      </w:pPr>
      <w:ins w:id="3360" w:author="Шикаленко Юрий Николаевич" w:date="2025-06-17T10:07:00Z"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Реквест: </w:t>
        </w:r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multipart/form-data</w:t>
        </w:r>
      </w:ins>
    </w:p>
    <w:p w:rsidR="003B48CC" w:rsidRPr="00006E67" w:rsidRDefault="003B48CC" w:rsidP="003B48CC">
      <w:pPr>
        <w:rPr>
          <w:ins w:id="3361" w:author="Шикаленко Юрий Николаевич" w:date="2025-06-17T10:07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ins w:id="3362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Параметры реквеста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B48CC" w:rsidTr="003B48CC">
        <w:trPr>
          <w:ins w:id="3363" w:author="Шикаленко Юрий Николаевич" w:date="2025-06-17T10:07:00Z"/>
        </w:trPr>
        <w:tc>
          <w:tcPr>
            <w:tcW w:w="2336" w:type="dxa"/>
          </w:tcPr>
          <w:p w:rsidR="003B48CC" w:rsidRPr="003E3CB8" w:rsidRDefault="003B48CC" w:rsidP="003B48CC">
            <w:pPr>
              <w:rPr>
                <w:ins w:id="3364" w:author="Шикаленко Юрий Николаевич" w:date="2025-06-17T10:07:00Z"/>
              </w:rPr>
            </w:pPr>
            <w:ins w:id="3365" w:author="Шикаленко Юрий Николаевич" w:date="2025-06-17T10:07:00Z">
              <w:r>
                <w:t>Имя параметра</w:t>
              </w:r>
            </w:ins>
          </w:p>
        </w:tc>
        <w:tc>
          <w:tcPr>
            <w:tcW w:w="2336" w:type="dxa"/>
          </w:tcPr>
          <w:p w:rsidR="003B48CC" w:rsidRDefault="003B48CC" w:rsidP="003B48CC">
            <w:pPr>
              <w:rPr>
                <w:ins w:id="3366" w:author="Шикаленко Юрий Николаевич" w:date="2025-06-17T10:07:00Z"/>
              </w:rPr>
            </w:pPr>
            <w:ins w:id="3367" w:author="Шикаленко Юрий Николаевич" w:date="2025-06-17T10:07:00Z">
              <w:r>
                <w:t>Тип параметра</w:t>
              </w:r>
            </w:ins>
          </w:p>
        </w:tc>
        <w:tc>
          <w:tcPr>
            <w:tcW w:w="2336" w:type="dxa"/>
          </w:tcPr>
          <w:p w:rsidR="003B48CC" w:rsidRDefault="003B48CC" w:rsidP="003B48CC">
            <w:pPr>
              <w:rPr>
                <w:ins w:id="3368" w:author="Шикаленко Юрий Николаевич" w:date="2025-06-17T10:07:00Z"/>
              </w:rPr>
            </w:pPr>
            <w:ins w:id="3369" w:author="Шикаленко Юрий Николаевич" w:date="2025-06-17T10:07:00Z">
              <w:r>
                <w:t>Содержимое</w:t>
              </w:r>
            </w:ins>
          </w:p>
        </w:tc>
      </w:tr>
      <w:tr w:rsidR="003B48CC" w:rsidTr="003B48CC">
        <w:trPr>
          <w:ins w:id="3370" w:author="Шикаленко Юрий Николаевич" w:date="2025-06-17T10:07:00Z"/>
        </w:trPr>
        <w:tc>
          <w:tcPr>
            <w:tcW w:w="2336" w:type="dxa"/>
          </w:tcPr>
          <w:p w:rsidR="003B48CC" w:rsidRPr="00006E67" w:rsidRDefault="003B48CC" w:rsidP="003B48CC">
            <w:pPr>
              <w:rPr>
                <w:ins w:id="3371" w:author="Шикаленко Юрий Николаевич" w:date="2025-06-17T10:07:00Z"/>
                <w:lang w:val="en-US"/>
              </w:rPr>
            </w:pPr>
            <w:ins w:id="3372" w:author="Шикаленко Юрий Николаевич" w:date="2025-06-17T10:07:00Z">
              <w:r>
                <w:rPr>
                  <w:lang w:val="en-US"/>
                </w:rPr>
                <w:t>document</w:t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rPr>
                <w:ins w:id="3373" w:author="Шикаленко Юрий Николаевич" w:date="2025-06-17T10:07:00Z"/>
                <w:lang w:val="en-US"/>
              </w:rPr>
            </w:pPr>
            <w:ins w:id="3374" w:author="Шикаленко Юрий Николаевич" w:date="2025-06-17T10:07:00Z">
              <w:r>
                <w:rPr>
                  <w:lang w:val="en-US"/>
                </w:rPr>
                <w:t>file</w:t>
              </w:r>
            </w:ins>
          </w:p>
        </w:tc>
        <w:tc>
          <w:tcPr>
            <w:tcW w:w="2336" w:type="dxa"/>
          </w:tcPr>
          <w:p w:rsidR="003B48CC" w:rsidRPr="003E3CB8" w:rsidRDefault="003B48CC" w:rsidP="003B48CC">
            <w:pPr>
              <w:rPr>
                <w:ins w:id="3375" w:author="Шикаленко Юрий Николаевич" w:date="2025-06-17T10:07:00Z"/>
              </w:rPr>
            </w:pPr>
            <w:ins w:id="3376" w:author="Шикаленко Юрий Николаевич" w:date="2025-06-17T10:07:00Z">
              <w:r>
                <w:t xml:space="preserve">Ответ запроса </w:t>
              </w:r>
              <w:r>
                <w:fldChar w:fldCharType="begin"/>
              </w:r>
              <w:r>
                <w:instrText xml:space="preserve"> REF _Ref199255442 \r \h </w:instrText>
              </w:r>
            </w:ins>
            <w:ins w:id="3377" w:author="Шикаленко Юрий Николаевич" w:date="2025-06-17T10:07:00Z">
              <w:r>
                <w:fldChar w:fldCharType="separate"/>
              </w:r>
              <w:r>
                <w:t>2.8.1.1</w:t>
              </w:r>
              <w:r>
                <w:fldChar w:fldCharType="end"/>
              </w:r>
            </w:ins>
          </w:p>
        </w:tc>
      </w:tr>
      <w:tr w:rsidR="003B48CC" w:rsidTr="003B48CC">
        <w:trPr>
          <w:ins w:id="3378" w:author="Шикаленко Юрий Николаевич" w:date="2025-06-17T10:07:00Z"/>
        </w:trPr>
        <w:tc>
          <w:tcPr>
            <w:tcW w:w="2336" w:type="dxa"/>
          </w:tcPr>
          <w:p w:rsidR="003B48CC" w:rsidRPr="00006E67" w:rsidRDefault="003B48CC" w:rsidP="003B48CC">
            <w:pPr>
              <w:rPr>
                <w:ins w:id="3379" w:author="Шикаленко Юрий Николаевич" w:date="2025-06-17T10:07:00Z"/>
                <w:lang w:val="en-US"/>
              </w:rPr>
            </w:pPr>
            <w:ins w:id="3380" w:author="Шикаленко Юрий Николаевич" w:date="2025-06-17T10:07:00Z">
              <w:r>
                <w:rPr>
                  <w:lang w:val="en-US"/>
                </w:rPr>
                <w:t>signature</w:t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rPr>
                <w:ins w:id="3381" w:author="Шикаленко Юрий Николаевич" w:date="2025-06-17T10:07:00Z"/>
                <w:lang w:val="en-US"/>
              </w:rPr>
            </w:pPr>
            <w:ins w:id="3382" w:author="Шикаленко Юрий Николаевич" w:date="2025-06-17T10:07:00Z">
              <w:r>
                <w:rPr>
                  <w:lang w:val="en-US"/>
                </w:rPr>
                <w:t>file</w:t>
              </w:r>
            </w:ins>
          </w:p>
        </w:tc>
        <w:tc>
          <w:tcPr>
            <w:tcW w:w="2336" w:type="dxa"/>
          </w:tcPr>
          <w:p w:rsidR="003B48CC" w:rsidRPr="003E3CB8" w:rsidRDefault="003B48CC" w:rsidP="003B48CC">
            <w:pPr>
              <w:rPr>
                <w:ins w:id="3383" w:author="Шикаленко Юрий Николаевич" w:date="2025-06-17T10:07:00Z"/>
              </w:rPr>
            </w:pPr>
            <w:ins w:id="3384" w:author="Шикаленко Юрий Николаевич" w:date="2025-06-17T10:07:00Z">
              <w:r>
                <w:t>Электронная подпись</w:t>
              </w:r>
            </w:ins>
          </w:p>
        </w:tc>
      </w:tr>
    </w:tbl>
    <w:p w:rsidR="003B48CC" w:rsidRDefault="003B48CC" w:rsidP="003B48CC">
      <w:pPr>
        <w:rPr>
          <w:ins w:id="3385" w:author="Шикаленко Юрий Николаевич" w:date="2025-06-17T10:07:00Z"/>
        </w:rPr>
      </w:pPr>
    </w:p>
    <w:p w:rsidR="003B48CC" w:rsidRDefault="003B48CC">
      <w:pPr>
        <w:pStyle w:val="a5"/>
        <w:numPr>
          <w:ilvl w:val="0"/>
          <w:numId w:val="19"/>
        </w:numPr>
        <w:rPr>
          <w:ins w:id="3386" w:author="Шикаленко Юрий Николаевич" w:date="2025-06-24T11:06:00Z"/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pPrChange w:id="3387" w:author="Шикаленко Юрий Николаевич" w:date="2025-06-17T10:30:00Z">
          <w:pPr/>
        </w:pPrChange>
      </w:pPr>
      <w:ins w:id="3388" w:author="Шикаленко Юрий Николаевич" w:date="2025-06-17T10:07:00Z">
        <w:r w:rsidRPr="00730A0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Реквест: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application</w:t>
        </w:r>
        <w:r w:rsidRPr="00730A0E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/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json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389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390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391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392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"document"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PGNsYWltPg0KICAgIDx0eXBlPtCX0LDRj9Cy0LvQtdC90LjQtSDQvdCwINC40LfQvNC10L3QtdC90LjQtSDQsNC90LrQtdGC0L3Ri9GFINC00LDQvdC90YvRhTwvdHlwZT4NCiAgICA8b2dybj4xMDI3NzM5NjA2MjQ3PC9vZ3JuPg0KICAgIDxhdXRob3I+0KHQuNC00L7RgNC+0LIg0J/QtdGC0YAg0JjQstCw0L3QvtCy0LjRhzwvYXV0aG9yPg0KICAgIDxkYXRlPjIwMjUtMDUtMjdUMTI6NTQ6MzNaPC9kYXRlPg0KICAgIDxkYXRhPg0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lastRenderedPageBreak/>
          <w:t>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393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394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"signature"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"MTIzNDU2Nzg5MA=="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395" w:author="Шикаленко Юрий Николаевич" w:date="2025-06-24T11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396" w:author="Шикаленко Юрий Николаевич" w:date="2025-06-24T11:07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Pr="00CB1E6B" w:rsidRDefault="003B48CC" w:rsidP="003B48CC">
      <w:pPr>
        <w:shd w:val="clear" w:color="auto" w:fill="FFFFFE"/>
        <w:spacing w:after="0" w:line="270" w:lineRule="atLeast"/>
        <w:rPr>
          <w:ins w:id="3397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B48CC" w:rsidRPr="00006E67" w:rsidRDefault="003B48CC" w:rsidP="003B48CC">
      <w:pPr>
        <w:rPr>
          <w:ins w:id="3398" w:author="Шикаленко Юрий Николаевич" w:date="2025-06-17T10:07:00Z"/>
          <w:shd w:val="clear" w:color="auto" w:fill="FFFFFF"/>
        </w:rPr>
      </w:pPr>
    </w:p>
    <w:p w:rsidR="003B48CC" w:rsidRPr="00006E67" w:rsidRDefault="003B48CC" w:rsidP="003B48CC">
      <w:pPr>
        <w:rPr>
          <w:ins w:id="3399" w:author="Шикаленко Юрий Николаевич" w:date="2025-06-17T10:07:00Z"/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ins w:id="3400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Свойства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json</w:t>
        </w:r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реквеста</w:t>
        </w:r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B48CC" w:rsidTr="003B48CC">
        <w:trPr>
          <w:ins w:id="3401" w:author="Шикаленко Юрий Николаевич" w:date="2025-06-17T10:07:00Z"/>
        </w:trPr>
        <w:tc>
          <w:tcPr>
            <w:tcW w:w="2336" w:type="dxa"/>
          </w:tcPr>
          <w:p w:rsidR="003B48CC" w:rsidRPr="003E3CB8" w:rsidRDefault="003B48CC" w:rsidP="003B48CC">
            <w:pPr>
              <w:rPr>
                <w:ins w:id="3402" w:author="Шикаленко Юрий Николаевич" w:date="2025-06-17T10:07:00Z"/>
              </w:rPr>
            </w:pPr>
            <w:ins w:id="3403" w:author="Шикаленко Юрий Николаевич" w:date="2025-06-17T10:07:00Z">
              <w:r>
                <w:t>Имя параметра</w:t>
              </w:r>
            </w:ins>
          </w:p>
        </w:tc>
        <w:tc>
          <w:tcPr>
            <w:tcW w:w="2336" w:type="dxa"/>
          </w:tcPr>
          <w:p w:rsidR="003B48CC" w:rsidRDefault="003B48CC" w:rsidP="003B48CC">
            <w:pPr>
              <w:rPr>
                <w:ins w:id="3404" w:author="Шикаленко Юрий Николаевич" w:date="2025-06-17T10:07:00Z"/>
              </w:rPr>
            </w:pPr>
            <w:ins w:id="3405" w:author="Шикаленко Юрий Николаевич" w:date="2025-06-17T10:07:00Z">
              <w:r>
                <w:t>Тип параметра</w:t>
              </w:r>
            </w:ins>
          </w:p>
        </w:tc>
        <w:tc>
          <w:tcPr>
            <w:tcW w:w="2336" w:type="dxa"/>
          </w:tcPr>
          <w:p w:rsidR="003B48CC" w:rsidRDefault="003B48CC" w:rsidP="003B48CC">
            <w:pPr>
              <w:tabs>
                <w:tab w:val="right" w:pos="2120"/>
              </w:tabs>
              <w:rPr>
                <w:ins w:id="3406" w:author="Шикаленко Юрий Николаевич" w:date="2025-06-17T10:07:00Z"/>
              </w:rPr>
            </w:pPr>
            <w:ins w:id="3407" w:author="Шикаленко Юрий Николаевич" w:date="2025-06-17T10:07:00Z">
              <w:r>
                <w:t>Содержимое</w:t>
              </w:r>
              <w:r>
                <w:tab/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tabs>
                <w:tab w:val="right" w:pos="2120"/>
              </w:tabs>
              <w:rPr>
                <w:ins w:id="3408" w:author="Шикаленко Юрий Николаевич" w:date="2025-06-17T10:07:00Z"/>
                <w:lang w:val="en-US"/>
              </w:rPr>
            </w:pPr>
            <w:ins w:id="3409" w:author="Шикаленко Юрий Николаевич" w:date="2025-06-17T10:07:00Z">
              <w:r>
                <w:rPr>
                  <w:lang w:val="en-US"/>
                </w:rPr>
                <w:t>Encoding</w:t>
              </w:r>
            </w:ins>
          </w:p>
        </w:tc>
      </w:tr>
      <w:tr w:rsidR="003B48CC" w:rsidTr="003B48CC">
        <w:trPr>
          <w:ins w:id="3410" w:author="Шикаленко Юрий Николаевич" w:date="2025-06-17T10:07:00Z"/>
        </w:trPr>
        <w:tc>
          <w:tcPr>
            <w:tcW w:w="2336" w:type="dxa"/>
          </w:tcPr>
          <w:p w:rsidR="003B48CC" w:rsidRPr="00730A0E" w:rsidRDefault="003B48CC" w:rsidP="003B48CC">
            <w:pPr>
              <w:rPr>
                <w:ins w:id="3411" w:author="Шикаленко Юрий Николаевич" w:date="2025-06-17T10:07:00Z"/>
                <w:lang w:val="en-US"/>
              </w:rPr>
            </w:pPr>
            <w:ins w:id="3412" w:author="Шикаленко Юрий Николаевич" w:date="2025-06-17T10:07:00Z">
              <w:r>
                <w:rPr>
                  <w:lang w:val="en-US"/>
                </w:rPr>
                <w:t>document</w:t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rPr>
                <w:ins w:id="3413" w:author="Шикаленко Юрий Николаевич" w:date="2025-06-17T10:07:00Z"/>
              </w:rPr>
            </w:pPr>
            <w:ins w:id="3414" w:author="Шикаленко Юрий Николаевич" w:date="2025-06-17T10:07:00Z">
              <w:r>
                <w:t>строка</w:t>
              </w:r>
            </w:ins>
          </w:p>
        </w:tc>
        <w:tc>
          <w:tcPr>
            <w:tcW w:w="2336" w:type="dxa"/>
          </w:tcPr>
          <w:p w:rsidR="003B48CC" w:rsidRPr="003E3CB8" w:rsidRDefault="003B48CC" w:rsidP="003B48CC">
            <w:pPr>
              <w:rPr>
                <w:ins w:id="3415" w:author="Шикаленко Юрий Николаевич" w:date="2025-06-17T10:07:00Z"/>
              </w:rPr>
            </w:pPr>
            <w:ins w:id="3416" w:author="Шикаленко Юрий Николаевич" w:date="2025-06-17T10:07:00Z">
              <w:r>
                <w:t xml:space="preserve">Ответ запроса </w:t>
              </w:r>
              <w:r>
                <w:fldChar w:fldCharType="begin"/>
              </w:r>
              <w:r>
                <w:instrText xml:space="preserve"> REF _Ref199255442 \r \h </w:instrText>
              </w:r>
            </w:ins>
            <w:ins w:id="3417" w:author="Шикаленко Юрий Николаевич" w:date="2025-06-17T10:07:00Z">
              <w:r>
                <w:fldChar w:fldCharType="separate"/>
              </w:r>
              <w:r>
                <w:t>2.8.1.1</w:t>
              </w:r>
              <w:r>
                <w:fldChar w:fldCharType="end"/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rPr>
                <w:ins w:id="3418" w:author="Шикаленко Юрий Николаевич" w:date="2025-06-17T10:07:00Z"/>
                <w:lang w:val="en-US"/>
              </w:rPr>
            </w:pPr>
            <w:ins w:id="3419" w:author="Шикаленко Юрий Николаевич" w:date="2025-06-17T10:07:00Z">
              <w:r>
                <w:rPr>
                  <w:lang w:val="en-US"/>
                </w:rPr>
                <w:t>Base64</w:t>
              </w:r>
            </w:ins>
          </w:p>
        </w:tc>
      </w:tr>
      <w:tr w:rsidR="003B48CC" w:rsidTr="003B48CC">
        <w:trPr>
          <w:ins w:id="3420" w:author="Шикаленко Юрий Николаевич" w:date="2025-06-17T10:07:00Z"/>
        </w:trPr>
        <w:tc>
          <w:tcPr>
            <w:tcW w:w="2336" w:type="dxa"/>
          </w:tcPr>
          <w:p w:rsidR="003B48CC" w:rsidRPr="00730A0E" w:rsidRDefault="003B48CC" w:rsidP="003B48CC">
            <w:pPr>
              <w:rPr>
                <w:ins w:id="3421" w:author="Шикаленко Юрий Николаевич" w:date="2025-06-17T10:07:00Z"/>
                <w:lang w:val="en-US"/>
              </w:rPr>
            </w:pPr>
            <w:ins w:id="3422" w:author="Шикаленко Юрий Николаевич" w:date="2025-06-17T10:07:00Z">
              <w:r>
                <w:rPr>
                  <w:lang w:val="en-US"/>
                </w:rPr>
                <w:t>signature</w:t>
              </w:r>
            </w:ins>
          </w:p>
        </w:tc>
        <w:tc>
          <w:tcPr>
            <w:tcW w:w="2336" w:type="dxa"/>
          </w:tcPr>
          <w:p w:rsidR="003B48CC" w:rsidRPr="00730A0E" w:rsidRDefault="003B48CC" w:rsidP="003B48CC">
            <w:pPr>
              <w:rPr>
                <w:ins w:id="3423" w:author="Шикаленко Юрий Николаевич" w:date="2025-06-17T10:07:00Z"/>
                <w:lang w:val="en-US"/>
              </w:rPr>
            </w:pPr>
            <w:ins w:id="3424" w:author="Шикаленко Юрий Николаевич" w:date="2025-06-17T10:07:00Z">
              <w:r>
                <w:rPr>
                  <w:lang w:val="en-US"/>
                </w:rPr>
                <w:t>строка</w:t>
              </w:r>
            </w:ins>
          </w:p>
        </w:tc>
        <w:tc>
          <w:tcPr>
            <w:tcW w:w="2336" w:type="dxa"/>
          </w:tcPr>
          <w:p w:rsidR="003B48CC" w:rsidRPr="003E3CB8" w:rsidRDefault="003B48CC" w:rsidP="003B48CC">
            <w:pPr>
              <w:rPr>
                <w:ins w:id="3425" w:author="Шикаленко Юрий Николаевич" w:date="2025-06-17T10:07:00Z"/>
              </w:rPr>
            </w:pPr>
            <w:ins w:id="3426" w:author="Шикаленко Юрий Николаевич" w:date="2025-06-17T10:07:00Z">
              <w:r>
                <w:t>Электронная подпись</w:t>
              </w:r>
            </w:ins>
          </w:p>
        </w:tc>
        <w:tc>
          <w:tcPr>
            <w:tcW w:w="2336" w:type="dxa"/>
          </w:tcPr>
          <w:p w:rsidR="003B48CC" w:rsidRPr="00006E67" w:rsidRDefault="003B48CC" w:rsidP="003B48CC">
            <w:pPr>
              <w:rPr>
                <w:ins w:id="3427" w:author="Шикаленко Юрий Николаевич" w:date="2025-06-17T10:07:00Z"/>
                <w:lang w:val="en-US"/>
              </w:rPr>
            </w:pPr>
            <w:ins w:id="3428" w:author="Шикаленко Юрий Николаевич" w:date="2025-06-17T10:07:00Z">
              <w:r>
                <w:rPr>
                  <w:lang w:val="en-US"/>
                </w:rPr>
                <w:t>Base64</w:t>
              </w:r>
            </w:ins>
          </w:p>
        </w:tc>
      </w:tr>
    </w:tbl>
    <w:p w:rsidR="003B48CC" w:rsidRPr="00006E67" w:rsidRDefault="003B48CC" w:rsidP="003B48CC">
      <w:pPr>
        <w:rPr>
          <w:ins w:id="3429" w:author="Шикаленко Юрий Николаевич" w:date="2025-06-17T10:07:00Z"/>
        </w:rPr>
      </w:pPr>
    </w:p>
    <w:p w:rsidR="003B48CC" w:rsidRDefault="003B48CC" w:rsidP="003B48CC">
      <w:pPr>
        <w:rPr>
          <w:ins w:id="3430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31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Ответ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</w:p>
    <w:p w:rsidR="003B48CC" w:rsidRDefault="003B48CC" w:rsidP="003B48CC">
      <w:pPr>
        <w:rPr>
          <w:ins w:id="3432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33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случае успеха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: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34" w:author="Шикаленко Юрий Николаевич" w:date="2025-06-24T11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35" w:author="Шикаленко Юрий Николаевич" w:date="2025-06-24T11:08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36" w:author="Шикаленко Юрий Николаевич" w:date="2025-06-24T11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37" w:author="Шикаленко Юрий Николаевич" w:date="2025-06-24T11:08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200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38" w:author="Шикаленко Юрий Николаевич" w:date="2025-06-24T11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39" w:author="Шикаленко Юрий Николаевич" w:date="2025-06-24T11:08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"OK"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40" w:author="Шикаленко Юрий Николаевич" w:date="2025-06-24T11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41" w:author="Шикаленко Юрий Николаевич" w:date="2025-06-24T11:08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"2025-06-24T08:05:41.981+00:00"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42" w:author="Шикаленко Юрий Николаевич" w:date="2025-06-24T11:0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43" w:author="Шикаленко Юрий Николаевич" w:date="2025-06-24T11:08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Default="003B48CC" w:rsidP="003B48CC">
      <w:pPr>
        <w:rPr>
          <w:ins w:id="3444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B48CC" w:rsidRDefault="003B48CC" w:rsidP="003B48CC">
      <w:pPr>
        <w:rPr>
          <w:ins w:id="3445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46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случае ошибки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XML</w:t>
        </w:r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47" w:author="Шикаленко Юрий Николаевич" w:date="2025-06-24T11:0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48" w:author="Шикаленко Юрий Николаевич" w:date="2025-06-24T11:09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49" w:author="Шикаленко Юрий Николаевич" w:date="2025-06-24T11:0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50" w:author="Шикаленко Юрий Николаевич" w:date="2025-06-24T11:09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400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51" w:author="Шикаленко Юрий Николаевич" w:date="2025-06-24T11:0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52" w:author="Шикаленко Юрий Николаевич" w:date="2025-06-24T11:09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"Unexpected close tag &lt;/data&gt;; expected &lt;/fio&gt;.\r\n at [row,col {unknown-source}]: [43,10]\n at [Source: (byte[])\"&lt;claim&gt;\r\n    &lt;type&gt;Заявление на изменение анкетных данных&lt;/type&gt;\r\n    &lt;ogrn&gt;1027739606247&lt;/ogrn&gt;\r\n    &lt;author&gt;Сидоров Петр Иванович&lt;/author&gt;\r\n    &lt;date&gt;2025-05-27T12:54:33Z&lt;/date&gt;\r\n    &lt;data&gt;\r\n        &lt;ipIdentity&gt;\r\n            &lt;type&gt;\r\n                &lt;id&gt;1&lt;/id&gt;\r\n                &lt;name&gt;Общегражданский паспорт&lt;/name&gt;\r\n            &lt;/type&gt;\r\n            &lt;number&gt;5208 478921&lt;/number&gt;\r\n            &lt;fio&gt;Насрединов Аль</w:t>
        </w:r>
        <w:r w:rsidRPr="00762A6B">
          <w:rPr>
            <w:rFonts w:ascii="Tahoma" w:eastAsia="Times New Roman" w:hAnsi="Tahoma" w:cs="Tahoma"/>
            <w:color w:val="0451A5"/>
            <w:sz w:val="18"/>
            <w:szCs w:val="18"/>
            <w:lang w:eastAsia="ru-RU"/>
          </w:rPr>
          <w:t>�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\"[truncated 1687 bytes]; line: 43, column: 11] (through reference chain: com.spimex.csa.claim.anketa.dto.AnketaClaimXMLDto[\"data\"]-&gt;com.spimex.csa.claim.anketa.dto.AnketaDataDto[\"fio\"])"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53" w:author="Шикаленко Юрий Николаевич" w:date="2025-06-24T11:0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54" w:author="Шикаленко Юрий Николаевич" w:date="2025-06-24T11:09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"2025-06-24T08:09:26.464+00:00"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55" w:author="Шикаленко Юрий Николаевич" w:date="2025-06-24T11:09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56" w:author="Шикаленко Юрий Николаевич" w:date="2025-06-24T11:09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Pr="00532029" w:rsidRDefault="003B48CC" w:rsidP="003B48CC">
      <w:pPr>
        <w:shd w:val="clear" w:color="auto" w:fill="FFFFFE"/>
        <w:spacing w:after="0" w:line="270" w:lineRule="atLeast"/>
        <w:rPr>
          <w:ins w:id="3457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62A6B" w:rsidRDefault="00762A6B" w:rsidP="00762A6B">
      <w:pPr>
        <w:shd w:val="clear" w:color="auto" w:fill="FFFFFE"/>
        <w:spacing w:after="0" w:line="270" w:lineRule="atLeast"/>
        <w:rPr>
          <w:ins w:id="3458" w:author="Шикаленко Юрий Николаевич" w:date="2025-06-24T11:10:00Z"/>
          <w:lang w:val="en-US"/>
        </w:rPr>
      </w:pPr>
      <w:ins w:id="3459" w:author="Шикаленко Юрий Николаевич" w:date="2025-06-24T11:10:00Z">
        <w:r>
          <w:t xml:space="preserve">В случае </w:t>
        </w:r>
        <w:r>
          <w:rPr>
            <w:lang w:val="en-US"/>
          </w:rPr>
          <w:t>XML</w:t>
        </w:r>
        <w:r w:rsidRPr="00DF71D0">
          <w:t xml:space="preserve"> </w:t>
        </w:r>
        <w:r>
          <w:t xml:space="preserve">не прошедшего валидацию </w:t>
        </w:r>
        <w:r>
          <w:rPr>
            <w:lang w:val="en-US"/>
          </w:rPr>
          <w:t xml:space="preserve">XSD </w:t>
        </w:r>
        <w:r>
          <w:t>схемой</w:t>
        </w:r>
        <w:r>
          <w:rPr>
            <w:lang w:val="en-US"/>
          </w:rPr>
          <w:t>: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60" w:author="Шикаленко Юрий Николаевич" w:date="2025-06-24T11:1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461" w:author="Шикаленко Юрий Николаевич" w:date="2025-06-24T11:11:00Z">
            <w:rPr>
              <w:ins w:id="3462" w:author="Шикаленко Юрий Николаевич" w:date="2025-06-24T11:1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463" w:author="Шикаленко Юрий Николаевич" w:date="2025-06-24T11:11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64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65" w:author="Шикаленко Юрий Николаевич" w:date="2025-06-24T11:1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466" w:author="Шикаленко Юрий Николаевич" w:date="2025-06-24T11:11:00Z">
            <w:rPr>
              <w:ins w:id="3467" w:author="Шикаленко Юрий Николаевич" w:date="2025-06-24T11:1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468" w:author="Шикаленко Юрий Николаевич" w:date="2025-06-24T11:11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69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470" w:author="Шикаленко Юрий Николаевич" w:date="2025-06-24T11:1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71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62A6B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472" w:author="Шикаленко Юрий Николаевич" w:date="2025-06-24T11:11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400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73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74" w:author="Шикаленко Юрий Николаевич" w:date="2025-06-24T11:1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475" w:author="Шикаленко Юрий Николаевич" w:date="2025-06-24T11:11:00Z">
            <w:rPr>
              <w:ins w:id="3476" w:author="Шикаленко Юрий Николаевич" w:date="2025-06-24T11:1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477" w:author="Шикаленко Юрий Николаевич" w:date="2025-06-24T11:11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78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479" w:author="Шикаленко Юрий Николаевич" w:date="2025-06-24T11:1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"message"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80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481" w:author="Шикаленко Юрий Николаевич" w:date="2025-06-24T11:1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"cvc-complex-type.2.4.b: The content of element 'data' is not complete. One of '{fio, kpp}' is expected."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82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83" w:author="Шикаленко Юрий Николаевич" w:date="2025-06-24T11:11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484" w:author="Шикаленко Юрий Николаевич" w:date="2025-06-24T11:11:00Z">
            <w:rPr>
              <w:ins w:id="3485" w:author="Шикаленко Юрий Николаевич" w:date="2025-06-24T11:11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486" w:author="Шикаленко Юрий Николаевич" w:date="2025-06-24T11:11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87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762A6B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488" w:author="Шикаленко Юрий Николаевич" w:date="2025-06-24T11:1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"timestamp"</w:t>
        </w:r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489" w:author="Шикаленко Юрий Николаевич" w:date="2025-06-24T11:1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762A6B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490" w:author="Шикаленко Юрий Николаевич" w:date="2025-06-24T11:1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"2025-06-24T08:10:22.739+00:00"</w:t>
        </w:r>
      </w:ins>
    </w:p>
    <w:p w:rsidR="00762A6B" w:rsidRPr="00762A6B" w:rsidRDefault="00762A6B" w:rsidP="00762A6B">
      <w:pPr>
        <w:shd w:val="clear" w:color="auto" w:fill="FFFFFE"/>
        <w:spacing w:after="0" w:line="270" w:lineRule="atLeast"/>
        <w:rPr>
          <w:ins w:id="3491" w:author="Шикаленко Юрий Николаевич" w:date="2025-06-24T11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92" w:author="Шикаленко Юрий Николаевич" w:date="2025-06-24T11:11:00Z">
        <w:r w:rsidRPr="00762A6B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Default="003B48CC" w:rsidP="003B48CC">
      <w:pPr>
        <w:rPr>
          <w:ins w:id="3493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B48CC" w:rsidRPr="00532029" w:rsidRDefault="003B48CC" w:rsidP="003B48CC">
      <w:pPr>
        <w:rPr>
          <w:ins w:id="3494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95" w:author="Шикаленко Юрий Николаевич" w:date="2025-06-17T10:0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В случае неправильной подписи</w:t>
        </w:r>
        <w:r w:rsidRPr="002D7F2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: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(в текущем состоянии валидация ЭП не работает)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</w:p>
    <w:p w:rsidR="003B48CC" w:rsidRPr="00006E67" w:rsidRDefault="003B48CC" w:rsidP="003B48CC">
      <w:pPr>
        <w:shd w:val="clear" w:color="auto" w:fill="FFFFFE"/>
        <w:spacing w:after="0" w:line="270" w:lineRule="atLeast"/>
        <w:rPr>
          <w:ins w:id="3496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97" w:author="Шикаленко Юрий Николаевич" w:date="2025-06-17T10:07:00Z"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3B48CC" w:rsidRPr="00006E67" w:rsidRDefault="003B48CC" w:rsidP="003B48CC">
      <w:pPr>
        <w:shd w:val="clear" w:color="auto" w:fill="FFFFFE"/>
        <w:spacing w:after="0" w:line="270" w:lineRule="atLeast"/>
        <w:rPr>
          <w:ins w:id="3498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499" w:author="Шикаленко Юрий Николаевич" w:date="2025-06-17T10:07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006E6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status</w:t>
        </w:r>
        <w:r w:rsidRPr="00006E6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</w:t>
        </w:r>
        <w:r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</w:t>
        </w:r>
        <w:r w:rsidRPr="00006E67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0</w:t>
        </w:r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B48CC" w:rsidRPr="00006E67" w:rsidRDefault="003B48CC" w:rsidP="003B48CC">
      <w:pPr>
        <w:shd w:val="clear" w:color="auto" w:fill="FFFFFE"/>
        <w:spacing w:after="0" w:line="270" w:lineRule="atLeast"/>
        <w:rPr>
          <w:ins w:id="3500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01" w:author="Шикаленко Юрий Николаевич" w:date="2025-06-17T10:07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006E6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message</w:t>
        </w:r>
        <w:r w:rsidRPr="00006E6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</w:t>
        </w:r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</w:t>
        </w:r>
        <w:r w:rsidRPr="00006E6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  <w:r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ЭП не соответствует документу</w:t>
        </w:r>
        <w:r w:rsidRPr="00006E6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</w:t>
        </w:r>
        <w:r w:rsidRPr="00006E6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3B48CC" w:rsidRPr="00B453D6" w:rsidRDefault="003B48CC" w:rsidP="003B48CC">
      <w:pPr>
        <w:shd w:val="clear" w:color="auto" w:fill="FFFFFE"/>
        <w:spacing w:after="0" w:line="270" w:lineRule="atLeast"/>
        <w:rPr>
          <w:ins w:id="3502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503" w:author="Шикаленко Юрий Николаевич" w:date="2025-06-17T12:32:00Z">
            <w:rPr>
              <w:ins w:id="3504" w:author="Шикаленко Юрий Николаевич" w:date="2025-06-17T10:0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</w:pPr>
      <w:ins w:id="3505" w:author="Шикаленко Юрий Николаевич" w:date="2025-06-17T10:07:00Z"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506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2D7F2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</w:rPr>
          <w:t>timestamp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507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508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rPrChange>
          </w:rPr>
          <w:t>:</w:t>
        </w:r>
        <w:r w:rsidRPr="002D7F2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509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t>"2025-05-27</w:t>
        </w:r>
        <w:r w:rsidRPr="002D7F2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</w:rPr>
          <w:t>T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510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</w:rPrChange>
          </w:rPr>
          <w:t>12:56:42.775+00:00"</w:t>
        </w:r>
      </w:ins>
    </w:p>
    <w:p w:rsidR="003B48CC" w:rsidRPr="00532029" w:rsidRDefault="003B48CC" w:rsidP="003B48CC">
      <w:pPr>
        <w:shd w:val="clear" w:color="auto" w:fill="FFFFFE"/>
        <w:spacing w:after="0" w:line="270" w:lineRule="atLeast"/>
        <w:rPr>
          <w:ins w:id="3511" w:author="Шикаленко Юрий Николаевич" w:date="2025-06-17T10:0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12" w:author="Шикаленко Юрий Николаевич" w:date="2025-06-17T10:07:00Z">
        <w:r w:rsidRPr="00532029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532029" w:rsidRDefault="00532029">
      <w:pPr>
        <w:rPr>
          <w:ins w:id="3513" w:author="Шикаленко Юрий Николаевич" w:date="2025-06-17T10:11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514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1B3998" w:rsidRPr="001B3998" w:rsidRDefault="003B48CC">
      <w:pPr>
        <w:rPr>
          <w:ins w:id="3515" w:author="Шикаленко Юрий Николаевич" w:date="2025-06-17T10:2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516" w:author="Шикаленко Юрий Николаевич" w:date="2025-06-17T10:27:00Z">
          <w:pPr>
            <w:shd w:val="clear" w:color="auto" w:fill="FFFFFE"/>
            <w:spacing w:after="0" w:line="270" w:lineRule="atLeast"/>
          </w:pPr>
        </w:pPrChange>
      </w:pPr>
      <w:ins w:id="3517" w:author="Шикаленко Юрий Николаевич" w:date="2025-06-17T10:11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случае, если пользователь не имеет </w:t>
        </w:r>
      </w:ins>
      <w:ins w:id="3518" w:author="Шикаленко Юрий Николаевич" w:date="2025-06-17T10:12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роли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ROLE</w:t>
        </w:r>
        <w:r w:rsidRPr="003B48CC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519" w:author="Шикаленко Юрий Николаевич" w:date="2025-06-17T10:12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_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ADMIN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и пытается изменить заявление, которое он не создавал</w:t>
        </w:r>
      </w:ins>
      <w:ins w:id="3520" w:author="Шикаленко Юрий Николаевич" w:date="2025-06-17T10:11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  <w:ins w:id="3521" w:author="Шикаленко Юрий Николаевич" w:date="2025-06-17T10:20:00Z">
        <w:r w:rsidR="001B3998"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22" w:author="Шикаленко Юрий Николаевич" w:date="2025-06-17T10:2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23" w:author="Шикаленко Юрий Николаевич" w:date="2025-06-17T10:20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403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24" w:author="Шикаленко Юрий Николаевич" w:date="2025-06-17T10:2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25" w:author="Шикаленко Юрий Николаевич" w:date="2025-06-17T10:20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id = 1 создано пользователем Сидоров Петр Иванович, который не является текущим пользователем с login = elsa"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26" w:author="Шикаленко Юрий Николаевич" w:date="2025-06-17T10:2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27" w:author="Шикаленко Юрий Николаевич" w:date="2025-06-17T10:20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"2025-06-17T07:20:38.745+00:00"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28" w:author="Шикаленко Юрий Николаевич" w:date="2025-06-17T10:20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29" w:author="Шикаленко Юрий Николаевич" w:date="2025-06-17T10:20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F901F5" w:rsidRDefault="00F901F5">
      <w:pPr>
        <w:rPr>
          <w:ins w:id="3530" w:author="Шикаленко Юрий Николаевич" w:date="2025-06-17T10:27:00Z"/>
          <w:rFonts w:ascii="Helvetica" w:hAnsi="Helvetica" w:cs="Helvetica"/>
          <w:color w:val="212121"/>
          <w:sz w:val="18"/>
          <w:szCs w:val="18"/>
          <w:shd w:val="clear" w:color="auto" w:fill="FFFFFF"/>
        </w:rPr>
        <w:pPrChange w:id="3531" w:author="Шикаленко Юрий Николаевич" w:date="2025-06-17T10:27:00Z">
          <w:pPr>
            <w:shd w:val="clear" w:color="auto" w:fill="FFFFFE"/>
            <w:spacing w:after="0" w:line="270" w:lineRule="atLeast"/>
          </w:pPr>
        </w:pPrChange>
      </w:pPr>
    </w:p>
    <w:p w:rsidR="001B3998" w:rsidRPr="001B3998" w:rsidRDefault="001B3998">
      <w:pPr>
        <w:rPr>
          <w:ins w:id="3532" w:author="Шикаленко Юрий Николаевич" w:date="2025-06-17T10:2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533" w:author="Шикаленко Юрий Николаевич" w:date="2025-06-17T10:27:00Z">
          <w:pPr>
            <w:shd w:val="clear" w:color="auto" w:fill="FFFFFE"/>
            <w:spacing w:after="0" w:line="270" w:lineRule="atLeast"/>
          </w:pPr>
        </w:pPrChange>
      </w:pPr>
      <w:ins w:id="3534" w:author="Шикаленко Юрий Николаевич" w:date="2025-06-17T10:21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случае, если пользователь имеет роль 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ROLE</w:t>
        </w:r>
        <w:r w:rsidRPr="00006E67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_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ADMIN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 и пытается изменить заявление, которое создавал пользователь, не ассоциированный с организацией текущего пользователя.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  <w:ins w:id="3535" w:author="Шикаленко Юрий Николаевич" w:date="2025-06-17T10:23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36" w:author="Шикаленко Юрий Николаевич" w:date="2025-06-17T10:2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37" w:author="Шикаленко Юрий Николаевич" w:date="2025-06-17T10:23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403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38" w:author="Шикаленко Юрий Николаевич" w:date="2025-06-17T10:2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39" w:author="Шикаленко Юрий Николаевич" w:date="2025-06-17T10:23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id = 1 создано пользователем Сидоров Петр Иванович для организации, к которой не относится текущий пользователь с ролью \"ROLE_ADMIN\" и с login = admin4"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40" w:author="Шикаленко Юрий Николаевич" w:date="2025-06-17T10:2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41" w:author="Шикаленко Юрий Николаевич" w:date="2025-06-17T10:23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1B3998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1B3998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"2025-06-17T07:23:11.035+00:00"</w:t>
        </w:r>
      </w:ins>
    </w:p>
    <w:p w:rsidR="001B3998" w:rsidRPr="001B3998" w:rsidRDefault="001B3998" w:rsidP="001B3998">
      <w:pPr>
        <w:shd w:val="clear" w:color="auto" w:fill="FFFFFE"/>
        <w:spacing w:after="0" w:line="270" w:lineRule="atLeast"/>
        <w:rPr>
          <w:ins w:id="3542" w:author="Шикаленко Юрий Николаевич" w:date="2025-06-17T10:2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43" w:author="Шикаленко Юрий Николаевич" w:date="2025-06-17T10:23:00Z">
        <w:r w:rsidRPr="001B3998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F901F5" w:rsidRDefault="00F901F5">
      <w:pPr>
        <w:rPr>
          <w:ins w:id="3544" w:author="Шикаленко Юрий Николаевич" w:date="2025-06-17T10:27:00Z"/>
          <w:rFonts w:ascii="Helvetica" w:hAnsi="Helvetica" w:cs="Helvetica"/>
          <w:color w:val="212121"/>
          <w:sz w:val="18"/>
          <w:szCs w:val="18"/>
          <w:shd w:val="clear" w:color="auto" w:fill="FFFFFF"/>
        </w:rPr>
        <w:pPrChange w:id="3545" w:author="Шикаленко Юрий Николаевич" w:date="2025-06-17T10:27:00Z">
          <w:pPr>
            <w:shd w:val="clear" w:color="auto" w:fill="FFFFFE"/>
            <w:spacing w:after="0" w:line="270" w:lineRule="atLeast"/>
          </w:pPr>
        </w:pPrChange>
      </w:pPr>
    </w:p>
    <w:p w:rsidR="00F901F5" w:rsidRPr="00F901F5" w:rsidRDefault="001B3998">
      <w:pPr>
        <w:rPr>
          <w:ins w:id="3546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3547" w:author="Шикаленко Юрий Николаевич" w:date="2025-06-17T10:27:00Z">
          <w:pPr>
            <w:shd w:val="clear" w:color="auto" w:fill="FFFFFE"/>
            <w:spacing w:after="0" w:line="270" w:lineRule="atLeast"/>
          </w:pPr>
        </w:pPrChange>
      </w:pPr>
      <w:ins w:id="3548" w:author="Шикаленко Юрий Николаевич" w:date="2025-06-17T10:24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lastRenderedPageBreak/>
          <w:t xml:space="preserve">В случае, если пользователь пытается изменить заявление, которое имеет статус отличный от </w:t>
        </w:r>
        <w:r w:rsidRPr="001B399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549" w:author="Шикаленко Юрий Николаевич" w:date="2025-06-17T10:24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"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lang w:val="en-US"/>
          </w:rPr>
          <w:t>REGISTERED</w:t>
        </w:r>
        <w:r w:rsidRPr="001B3998">
          <w:rPr>
            <w:rFonts w:ascii="Helvetica" w:hAnsi="Helvetica" w:cs="Helvetica"/>
            <w:color w:val="212121"/>
            <w:sz w:val="18"/>
            <w:szCs w:val="18"/>
            <w:shd w:val="clear" w:color="auto" w:fill="FFFFFF"/>
            <w:rPrChange w:id="3550" w:author="Шикаленко Юрий Николаевич" w:date="2025-06-17T10:24:00Z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rPrChange>
          </w:rPr>
          <w:t>"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.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  <w:ins w:id="3551" w:author="Шикаленко Юрий Николаевич" w:date="2025-06-17T10:27:00Z">
        <w:r w:rsidR="00F901F5"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52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53" w:author="Шикаленко Юрий Николаевич" w:date="2025-06-17T10:27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403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54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55" w:author="Шикаленко Юрий Николаевич" w:date="2025-06-17T10:27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id = 1 имеет статус IN_PROCESS, при котором запрещено изменение заявления. Разрешено только для статуса: REGISTERED."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56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57" w:author="Шикаленко Юрий Николаевич" w:date="2025-06-17T10:27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"2025-06-17T07:27:08.486+00:00"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58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59" w:author="Шикаленко Юрий Николаевич" w:date="2025-06-17T10:27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B48CC" w:rsidRPr="00B453D6" w:rsidRDefault="003B48CC">
      <w:pPr>
        <w:rPr>
          <w:ins w:id="3560" w:author="Шикаленко Юрий Николаевич" w:date="2025-06-17T10:27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561" w:author="Шикаленко Юрий Николаевич" w:date="2025-06-17T12:32:00Z">
            <w:rPr>
              <w:ins w:id="3562" w:author="Шикаленко Юрий Николаевич" w:date="2025-06-17T10:27:00Z"/>
              <w:rFonts w:ascii="Courier New" w:eastAsia="Times New Roman" w:hAnsi="Courier New" w:cs="Courier New"/>
              <w:color w:val="000000"/>
              <w:sz w:val="18"/>
              <w:szCs w:val="18"/>
              <w:lang w:val="en-US" w:eastAsia="ru-RU"/>
            </w:rPr>
          </w:rPrChange>
        </w:rPr>
        <w:pPrChange w:id="3563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F901F5" w:rsidRPr="00F901F5" w:rsidRDefault="00F901F5" w:rsidP="00F901F5">
      <w:pPr>
        <w:shd w:val="clear" w:color="auto" w:fill="FFFFFE"/>
        <w:spacing w:line="270" w:lineRule="atLeast"/>
        <w:rPr>
          <w:ins w:id="3564" w:author="Шикаленко Юрий Николаевич" w:date="2025-06-17T10:2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65" w:author="Шикаленко Юрий Николаевич" w:date="2025-06-17T10:2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 xml:space="preserve">В случае, если пользователь пытается изменить заявление, которого </w:t>
        </w:r>
      </w:ins>
      <w:ins w:id="3566" w:author="Шикаленко Юрий Николаевич" w:date="2025-06-17T10:28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нет</w:t>
        </w:r>
      </w:ins>
      <w:ins w:id="3567" w:author="Шикаленко Юрий Николаевич" w:date="2025-06-17T10:27:00Z"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t>.</w:t>
        </w:r>
        <w:r>
          <w:rPr>
            <w:rFonts w:ascii="Helvetica" w:hAnsi="Helvetica" w:cs="Helvetica"/>
            <w:color w:val="212121"/>
            <w:sz w:val="18"/>
            <w:szCs w:val="18"/>
            <w:shd w:val="clear" w:color="auto" w:fill="FFFFFF"/>
          </w:rPr>
          <w:br/>
        </w:r>
      </w:ins>
      <w:ins w:id="3568" w:author="Шикаленко Юрий Николаевич" w:date="2025-06-17T10:28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{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69" w:author="Шикаленко Юрий Николаевич" w:date="2025-06-17T10:2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70" w:author="Шикаленко Юрий Николаевич" w:date="2025-06-17T10:28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404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71" w:author="Шикаленко Юрий Николаевич" w:date="2025-06-17T10:2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72" w:author="Шикаленко Юрий Николаевич" w:date="2025-06-17T10:28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"message"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с не найдено id = 2"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73" w:author="Шикаленко Юрий Николаевич" w:date="2025-06-17T10:2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74" w:author="Шикаленко Юрий Николаевич" w:date="2025-06-17T10:28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</w:t>
        </w:r>
        <w:r w:rsidRPr="00F901F5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"timestamp"</w:t>
        </w:r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F901F5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"2025-06-17T07:28:19.971+00:00"</w:t>
        </w:r>
      </w:ins>
    </w:p>
    <w:p w:rsidR="00F901F5" w:rsidRPr="00F901F5" w:rsidRDefault="00F901F5" w:rsidP="00F901F5">
      <w:pPr>
        <w:shd w:val="clear" w:color="auto" w:fill="FFFFFE"/>
        <w:spacing w:after="0" w:line="270" w:lineRule="atLeast"/>
        <w:rPr>
          <w:ins w:id="3575" w:author="Шикаленко Юрий Николаевич" w:date="2025-06-17T10:28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576" w:author="Шикаленко Юрий Николаевич" w:date="2025-06-17T10:28:00Z">
        <w:r w:rsidRPr="00F901F5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F901F5" w:rsidRPr="001B3998" w:rsidRDefault="00F901F5">
      <w:pPr>
        <w:rPr>
          <w:ins w:id="3577" w:author="Шикаленко Юрий Николаевич" w:date="2025-06-17T10:10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578" w:author="Шикаленко Юрий Николаевич" w:date="2025-06-17T10:23:00Z">
            <w:rPr>
              <w:ins w:id="3579" w:author="Шикаленко Юрий Николаевич" w:date="2025-06-17T10:10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  <w:pPrChange w:id="3580" w:author="Шикаленко Юрий Николаевич" w:date="2025-05-21T08:59:00Z">
          <w:pPr>
            <w:shd w:val="clear" w:color="auto" w:fill="FFFFFE"/>
            <w:spacing w:line="270" w:lineRule="atLeast"/>
          </w:pPr>
        </w:pPrChange>
      </w:pPr>
    </w:p>
    <w:p w:rsidR="003368A7" w:rsidRPr="003368A7" w:rsidRDefault="003368A7" w:rsidP="003368A7">
      <w:pPr>
        <w:pStyle w:val="a5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ins w:id="3581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ins w:id="3582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3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4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5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6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7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8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89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ins w:id="3590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ins w:id="3591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3"/>
          <w:numId w:val="14"/>
        </w:numPr>
        <w:spacing w:before="40" w:after="0"/>
        <w:contextualSpacing w:val="0"/>
        <w:outlineLvl w:val="2"/>
        <w:rPr>
          <w:ins w:id="3592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3"/>
          <w:numId w:val="14"/>
        </w:numPr>
        <w:spacing w:before="40" w:after="0"/>
        <w:contextualSpacing w:val="0"/>
        <w:outlineLvl w:val="2"/>
        <w:rPr>
          <w:ins w:id="3593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3"/>
          <w:numId w:val="14"/>
        </w:numPr>
        <w:spacing w:before="40" w:after="0"/>
        <w:contextualSpacing w:val="0"/>
        <w:outlineLvl w:val="2"/>
        <w:rPr>
          <w:ins w:id="3594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Pr="003368A7" w:rsidRDefault="003368A7" w:rsidP="003368A7">
      <w:pPr>
        <w:pStyle w:val="a5"/>
        <w:keepNext/>
        <w:keepLines/>
        <w:numPr>
          <w:ilvl w:val="3"/>
          <w:numId w:val="14"/>
        </w:numPr>
        <w:spacing w:before="40" w:after="0"/>
        <w:contextualSpacing w:val="0"/>
        <w:outlineLvl w:val="2"/>
        <w:rPr>
          <w:ins w:id="3595" w:author="Шикаленко Юрий Николаевич" w:date="2025-06-06T13:53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3368A7" w:rsidRDefault="00897EFA">
      <w:pPr>
        <w:pStyle w:val="3"/>
        <w:numPr>
          <w:ilvl w:val="2"/>
          <w:numId w:val="14"/>
        </w:numPr>
        <w:rPr>
          <w:ins w:id="3596" w:author="Шикаленко Юрий Николаевич" w:date="2025-06-06T13:55:00Z"/>
        </w:rPr>
        <w:pPrChange w:id="3597" w:author="Шикаленко Юрий Николаевич" w:date="2025-06-06T13:54:00Z">
          <w:pPr>
            <w:pStyle w:val="3"/>
            <w:numPr>
              <w:ilvl w:val="3"/>
              <w:numId w:val="14"/>
            </w:numPr>
            <w:ind w:left="1728" w:hanging="648"/>
          </w:pPr>
        </w:pPrChange>
      </w:pPr>
      <w:ins w:id="3598" w:author="Шикаленко Юрий Николаевич" w:date="2025-06-06T13:55:00Z">
        <w:r>
          <w:t>Получение</w:t>
        </w:r>
        <w:r w:rsidR="001C0DA2">
          <w:t xml:space="preserve"> сохраненных заявлений</w:t>
        </w:r>
      </w:ins>
    </w:p>
    <w:p w:rsidR="001C0DA2" w:rsidRDefault="00897EFA">
      <w:pPr>
        <w:pStyle w:val="3"/>
        <w:numPr>
          <w:ilvl w:val="3"/>
          <w:numId w:val="14"/>
        </w:numPr>
        <w:rPr>
          <w:ins w:id="3599" w:author="Шикаленко Юрий Николаевич" w:date="2025-06-06T13:56:00Z"/>
        </w:rPr>
        <w:pPrChange w:id="3600" w:author="Шикаленко Юрий Николаевич" w:date="2025-06-06T13:56:00Z">
          <w:pPr>
            <w:pStyle w:val="3"/>
            <w:numPr>
              <w:ilvl w:val="2"/>
              <w:numId w:val="14"/>
            </w:numPr>
            <w:ind w:left="1224" w:hanging="504"/>
          </w:pPr>
        </w:pPrChange>
      </w:pPr>
      <w:bookmarkStart w:id="3601" w:name="_Получение_списка_сохраненных"/>
      <w:bookmarkEnd w:id="3601"/>
      <w:ins w:id="3602" w:author="Шикаленко Юрий Николаевич" w:date="2025-06-06T13:56:00Z">
        <w:r>
          <w:t>Получение</w:t>
        </w:r>
        <w:r w:rsidR="001C0DA2">
          <w:t xml:space="preserve"> списка сохраненных заявлений</w:t>
        </w:r>
      </w:ins>
    </w:p>
    <w:p w:rsidR="001C0DA2" w:rsidRDefault="001C0DA2">
      <w:pPr>
        <w:rPr>
          <w:ins w:id="3603" w:author="Шикаленко Юрий Николаевич" w:date="2025-06-06T13:56:00Z"/>
        </w:rPr>
        <w:pPrChange w:id="3604" w:author="Шикаленко Юрий Николаевич" w:date="2025-06-06T13:56:00Z">
          <w:pPr>
            <w:pStyle w:val="3"/>
            <w:numPr>
              <w:ilvl w:val="2"/>
              <w:numId w:val="14"/>
            </w:numPr>
            <w:ind w:left="1224" w:hanging="504"/>
          </w:pPr>
        </w:pPrChange>
      </w:pPr>
    </w:p>
    <w:p w:rsidR="00897EFA" w:rsidRPr="00897EFA" w:rsidRDefault="00897EFA" w:rsidP="00897EFA">
      <w:pPr>
        <w:rPr>
          <w:ins w:id="3605" w:author="Шикаленко Юрий Николаевич" w:date="2025-06-06T15:26:00Z"/>
          <w:lang w:val="en-US"/>
          <w:rPrChange w:id="3606" w:author="Шикаленко Юрий Николаевич" w:date="2025-06-06T15:26:00Z">
            <w:rPr>
              <w:ins w:id="3607" w:author="Шикаленко Юрий Николаевич" w:date="2025-06-06T15:26:00Z"/>
            </w:rPr>
          </w:rPrChange>
        </w:rPr>
      </w:pPr>
      <w:ins w:id="3608" w:author="Шикаленко Юрий Николаевич" w:date="2025-06-06T15:26:00Z">
        <w:r w:rsidRPr="00897EFA">
          <w:rPr>
            <w:lang w:val="en-US"/>
            <w:rPrChange w:id="3609" w:author="Шикаленко Юрий Николаевич" w:date="2025-06-06T15:26:00Z">
              <w:rPr/>
            </w:rPrChange>
          </w:rPr>
          <w:t>GET http://localhost:8189/spectrum-core/claim</w:t>
        </w:r>
      </w:ins>
    </w:p>
    <w:p w:rsidR="00897EFA" w:rsidRDefault="00897EFA" w:rsidP="00897EFA">
      <w:pPr>
        <w:rPr>
          <w:ins w:id="3610" w:author="Шикаленко Юрий Николаевич" w:date="2025-06-06T15:26:00Z"/>
        </w:rPr>
      </w:pPr>
      <w:ins w:id="3611" w:author="Шикаленко Юрий Николаевич" w:date="2025-06-06T15:26:00Z">
        <w:r>
          <w:t>Результат:</w:t>
        </w:r>
      </w:ins>
    </w:p>
    <w:p w:rsidR="001C0DA2" w:rsidRDefault="00897EFA">
      <w:pPr>
        <w:rPr>
          <w:ins w:id="3612" w:author="Шикаленко Юрий Николаевич" w:date="2025-06-06T15:26:00Z"/>
        </w:rPr>
        <w:pPrChange w:id="3613" w:author="Шикаленко Юрий Николаевич" w:date="2025-06-06T13:56:00Z">
          <w:pPr>
            <w:pStyle w:val="3"/>
            <w:numPr>
              <w:ilvl w:val="2"/>
              <w:numId w:val="14"/>
            </w:numPr>
            <w:ind w:left="1224" w:hanging="504"/>
          </w:pPr>
        </w:pPrChange>
      </w:pPr>
      <w:ins w:id="3614" w:author="Шикаленко Юрий Николаевич" w:date="2025-06-06T15:26:00Z">
        <w:r>
          <w:t>Для user с ролью ROLE_USER выводятся только его заявления</w:t>
        </w:r>
      </w:ins>
    </w:p>
    <w:p w:rsidR="00897EFA" w:rsidRDefault="00897EFA">
      <w:pPr>
        <w:rPr>
          <w:ins w:id="3615" w:author="Шикаленко Юрий Николаевич" w:date="2025-06-06T15:26:00Z"/>
        </w:rPr>
        <w:pPrChange w:id="3616" w:author="Шикаленко Юрий Николаевич" w:date="2025-06-06T13:56:00Z">
          <w:pPr>
            <w:pStyle w:val="3"/>
            <w:numPr>
              <w:ilvl w:val="2"/>
              <w:numId w:val="14"/>
            </w:numPr>
            <w:ind w:left="1224" w:hanging="504"/>
          </w:pPr>
        </w:pPrChange>
      </w:pPr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1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18" w:author="Шикаленко Юрий Николаевич" w:date="2025-06-06T15:27:00Z">
            <w:rPr>
              <w:ins w:id="3619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2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2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[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2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23" w:author="Шикаленко Юрий Николаевич" w:date="2025-06-06T15:27:00Z">
            <w:rPr>
              <w:ins w:id="3624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25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2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2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28" w:author="Шикаленко Юрий Николаевич" w:date="2025-06-06T15:27:00Z">
            <w:rPr>
              <w:ins w:id="3629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3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3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632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33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634" w:author="Шикаленко Юрий Николаевич" w:date="2025-06-06T15:2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1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35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36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37" w:author="Шикаленко Юрий Николаевич" w:date="2025-06-06T15:27:00Z">
            <w:rPr>
              <w:ins w:id="3638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39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40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641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"claimType"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42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43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44" w:author="Шикаленко Юрий Николаевич" w:date="2025-06-06T15:27:00Z">
            <w:rPr>
              <w:ins w:id="3645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4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4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648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"name"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49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650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"claim_anketa"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5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5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653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54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"description"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на изменение анкетных данных"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55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65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5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658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"user"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59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66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10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61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662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"Сидоров Петр Иванович"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63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64" w:author="Шикаленко Юрий Николаевич" w:date="2025-06-06T15:27:00Z">
            <w:rPr>
              <w:ins w:id="3665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6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6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68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69" w:author="Шикаленко Юрий Николаевич" w:date="2025-06-06T15:27:00Z">
            <w:rPr>
              <w:ins w:id="3670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71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72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673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74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675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"REGISTERED"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7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67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78" w:author="Шикаленко Юрий Николаевич" w:date="2025-06-06T15:27:00Z">
            <w:rPr>
              <w:ins w:id="3679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8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8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682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"date"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83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684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"2025-06-04T13:24:35.527+00:00"</w:t>
        </w:r>
      </w:ins>
    </w:p>
    <w:p w:rsidR="00897EFA" w:rsidRPr="00AE3BE8" w:rsidRDefault="00897EFA">
      <w:pPr>
        <w:shd w:val="clear" w:color="auto" w:fill="FFFFFE"/>
        <w:spacing w:after="0" w:line="270" w:lineRule="atLeast"/>
        <w:rPr>
          <w:ins w:id="3685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86" w:author="Шикаленко Юрий Николаевич" w:date="2025-06-06T15:33:00Z">
            <w:rPr>
              <w:ins w:id="3687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88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89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}</w:t>
        </w:r>
      </w:ins>
    </w:p>
    <w:p w:rsidR="00897EFA" w:rsidRPr="00AE3BE8" w:rsidRDefault="00897EFA" w:rsidP="00897EFA">
      <w:pPr>
        <w:shd w:val="clear" w:color="auto" w:fill="FFFFFE"/>
        <w:spacing w:after="0" w:line="270" w:lineRule="atLeast"/>
        <w:rPr>
          <w:ins w:id="3690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691" w:author="Шикаленко Юрий Николаевич" w:date="2025-06-06T15:33:00Z">
            <w:rPr>
              <w:ins w:id="3692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693" w:author="Шикаленко Юрий Николаевич" w:date="2025-06-06T15:27:00Z">
        <w:r w:rsidRPr="00AE3BE8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694" w:author="Шикаленко Юрий Николаевич" w:date="2025-06-06T15:3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]</w:t>
        </w:r>
      </w:ins>
    </w:p>
    <w:p w:rsidR="00897EFA" w:rsidRPr="00AE3BE8" w:rsidRDefault="00897EFA">
      <w:pPr>
        <w:rPr>
          <w:ins w:id="3695" w:author="Шикаленко Юрий Николаевич" w:date="2025-06-06T13:56:00Z"/>
          <w:lang w:val="en-US"/>
          <w:rPrChange w:id="3696" w:author="Шикаленко Юрий Николаевич" w:date="2025-06-06T15:33:00Z">
            <w:rPr>
              <w:ins w:id="3697" w:author="Шикаленко Юрий Николаевич" w:date="2025-06-06T13:56:00Z"/>
            </w:rPr>
          </w:rPrChange>
        </w:rPr>
        <w:pPrChange w:id="3698" w:author="Шикаленко Юрий Николаевич" w:date="2025-06-06T13:56:00Z">
          <w:pPr>
            <w:pStyle w:val="3"/>
            <w:numPr>
              <w:ilvl w:val="2"/>
              <w:numId w:val="14"/>
            </w:numPr>
            <w:ind w:left="1224" w:hanging="504"/>
          </w:pPr>
        </w:pPrChange>
      </w:pPr>
    </w:p>
    <w:p w:rsidR="00897EFA" w:rsidRPr="00897EFA" w:rsidRDefault="00897EFA" w:rsidP="00897EFA">
      <w:pPr>
        <w:rPr>
          <w:ins w:id="3699" w:author="Шикаленко Юрий Николаевич" w:date="2025-06-06T15:27:00Z"/>
        </w:rPr>
      </w:pPr>
      <w:ins w:id="3700" w:author="Шикаленко Юрий Николаевич" w:date="2025-06-06T15:27:00Z">
        <w:r w:rsidRPr="00897EFA">
          <w:t>Для</w:t>
        </w:r>
        <w:r w:rsidRPr="00AE3BE8">
          <w:rPr>
            <w:lang w:val="en-US"/>
            <w:rPrChange w:id="3701" w:author="Шикаленко Юрий Николаевич" w:date="2025-06-06T15:33:00Z">
              <w:rPr/>
            </w:rPrChange>
          </w:rPr>
          <w:t xml:space="preserve"> user </w:t>
        </w:r>
        <w:r w:rsidRPr="00897EFA">
          <w:t>с</w:t>
        </w:r>
        <w:r w:rsidRPr="00AE3BE8">
          <w:rPr>
            <w:lang w:val="en-US"/>
            <w:rPrChange w:id="3702" w:author="Шикаленко Юрий Николаевич" w:date="2025-06-06T15:33:00Z">
              <w:rPr/>
            </w:rPrChange>
          </w:rPr>
          <w:t xml:space="preserve"> </w:t>
        </w:r>
        <w:r w:rsidRPr="00897EFA">
          <w:t>ролью</w:t>
        </w:r>
        <w:r w:rsidRPr="00AE3BE8">
          <w:rPr>
            <w:lang w:val="en-US"/>
            <w:rPrChange w:id="3703" w:author="Шикаленко Юрий Николаевич" w:date="2025-06-06T15:33:00Z">
              <w:rPr/>
            </w:rPrChange>
          </w:rPr>
          <w:t xml:space="preserve"> </w:t>
        </w:r>
        <w:r w:rsidRPr="00897EFA">
          <w:t>ROLE_ADMIN выводятся все заявления организации, чьим администратором он является</w:t>
        </w:r>
      </w:ins>
    </w:p>
    <w:p w:rsidR="00897EFA" w:rsidRPr="00B453D6" w:rsidRDefault="00897EFA" w:rsidP="00897EFA">
      <w:pPr>
        <w:shd w:val="clear" w:color="auto" w:fill="FFFFFE"/>
        <w:spacing w:after="0" w:line="270" w:lineRule="atLeast"/>
        <w:rPr>
          <w:ins w:id="3704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05" w:author="Шикаленко Юрий Николаевич" w:date="2025-06-17T12:32:00Z">
            <w:rPr>
              <w:ins w:id="3706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07" w:author="Шикаленко Юрий Николаевич" w:date="2025-06-06T15:27:00Z"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08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[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09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10" w:author="Шикаленко Юрий Николаевич" w:date="2025-06-06T15:27:00Z">
            <w:rPr>
              <w:ins w:id="3711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12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13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14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15" w:author="Шикаленко Юрий Николаевич" w:date="2025-06-06T15:27:00Z">
            <w:rPr>
              <w:ins w:id="3716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17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18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19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20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721" w:author="Шикаленко Юрий Николаевич" w:date="2025-06-06T15:2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1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22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23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24" w:author="Шикаленко Юрий Николаевич" w:date="2025-06-06T15:27:00Z">
            <w:rPr>
              <w:ins w:id="3725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2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2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28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"claimType"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29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30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31" w:author="Шикаленко Юрий Николаевич" w:date="2025-06-06T15:27:00Z">
            <w:rPr>
              <w:ins w:id="3732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33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34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35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"name"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3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737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"claim_anketa"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38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39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74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4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"description"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"Заявление на изменение анкетных данных"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4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743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        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44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745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"user"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46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747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10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48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749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"Сидоров Петр Иванович"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50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51" w:author="Шикаленко Юрий Николаевич" w:date="2025-06-06T15:27:00Z">
            <w:rPr>
              <w:ins w:id="3752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53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54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55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56" w:author="Шикаленко Юрий Николаевич" w:date="2025-06-06T15:27:00Z">
            <w:rPr>
              <w:ins w:id="3757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58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59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60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"status"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6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762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"REGISTERED"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63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64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65" w:author="Шикаленко Юрий Николаевич" w:date="2025-06-06T15:27:00Z">
            <w:rPr>
              <w:ins w:id="3766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67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68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69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"date"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70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771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"2025-06-04T13:24:35.527+00:00"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7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73" w:author="Шикаленко Юрий Николаевич" w:date="2025-06-06T15:27:00Z">
            <w:rPr>
              <w:ins w:id="3774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75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7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7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78" w:author="Шикаленко Юрий Николаевич" w:date="2025-06-06T15:27:00Z">
            <w:rPr>
              <w:ins w:id="3779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8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8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8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83" w:author="Шикаленко Юрий Николаевич" w:date="2025-06-06T15:27:00Z">
            <w:rPr>
              <w:ins w:id="3784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85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8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87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88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789" w:author="Шикаленко Юрий Николаевич" w:date="2025-06-06T15:2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2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90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91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92" w:author="Шикаленко Юрий Николаевич" w:date="2025-06-06T15:27:00Z">
            <w:rPr>
              <w:ins w:id="3793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794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95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796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"claimType"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79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798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799" w:author="Шикаленко Юрий Николаевич" w:date="2025-06-06T15:27:00Z">
            <w:rPr>
              <w:ins w:id="3800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01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02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03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"name"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04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05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"claim_anketa"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0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B453D6" w:rsidRDefault="00897EFA" w:rsidP="00897EFA">
      <w:pPr>
        <w:shd w:val="clear" w:color="auto" w:fill="FFFFFE"/>
        <w:spacing w:after="0" w:line="270" w:lineRule="atLeast"/>
        <w:rPr>
          <w:ins w:id="3807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08" w:author="Шикаленко Юрий Николаевич" w:date="2025-06-17T12:32:00Z">
            <w:rPr>
              <w:ins w:id="3809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10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11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12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13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description</w:t>
        </w:r>
        <w:r w:rsidRPr="00B453D6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14" w:author="Шикаленко Юрий Николаевич" w:date="2025-06-17T12:32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B453D6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15" w:author="Шикаленко Юрий Николаевич" w:date="2025-06-17T12:32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16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17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Заявление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18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19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изменение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20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анкетных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21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данных</w:t>
        </w:r>
        <w:r w:rsidRPr="00B453D6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22" w:author="Шикаленко Юрий Николаевич" w:date="2025-06-17T12:32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23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24" w:author="Шикаленко Юрий Николаевич" w:date="2025-06-06T15:27:00Z">
            <w:rPr>
              <w:ins w:id="3825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2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2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},</w:t>
        </w:r>
      </w:ins>
    </w:p>
    <w:p w:rsidR="00897EFA" w:rsidRPr="003B48CC" w:rsidRDefault="00897EFA" w:rsidP="00897EFA">
      <w:pPr>
        <w:shd w:val="clear" w:color="auto" w:fill="FFFFFE"/>
        <w:spacing w:after="0" w:line="270" w:lineRule="atLeast"/>
        <w:rPr>
          <w:ins w:id="3828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29" w:author="Шикаленко Юрий Николаевич" w:date="2025-06-17T10:07:00Z">
            <w:rPr>
              <w:ins w:id="3830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31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32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33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34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user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35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36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3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38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897EFA" w:rsidRPr="003B48CC" w:rsidRDefault="00897EFA" w:rsidP="00897EFA">
      <w:pPr>
        <w:shd w:val="clear" w:color="auto" w:fill="FFFFFE"/>
        <w:spacing w:after="0" w:line="270" w:lineRule="atLeast"/>
        <w:rPr>
          <w:ins w:id="3839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40" w:author="Шикаленко Юрий Николаевич" w:date="2025-06-17T10:07:00Z">
            <w:rPr>
              <w:ins w:id="3841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42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43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44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45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id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46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47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48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98658"/>
            <w:sz w:val="18"/>
            <w:szCs w:val="18"/>
            <w:lang w:val="en-US" w:eastAsia="ru-RU"/>
            <w:rPrChange w:id="3849" w:author="Шикаленко Юрий Николаевич" w:date="2025-06-17T10:07:00Z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</w:rPrChange>
          </w:rPr>
          <w:t>11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50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897EFA" w:rsidRPr="003B48CC" w:rsidRDefault="00897EFA" w:rsidP="00897EFA">
      <w:pPr>
        <w:shd w:val="clear" w:color="auto" w:fill="FFFFFE"/>
        <w:spacing w:after="0" w:line="270" w:lineRule="atLeast"/>
        <w:rPr>
          <w:ins w:id="3851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852" w:author="Шикаленко Юрий Николаевич" w:date="2025-06-17T10:07:00Z">
            <w:rPr>
              <w:ins w:id="3853" w:author="Шикаленко Юрий Николаевич" w:date="2025-06-06T15:27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854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55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56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57" w:author="Шикаленко Юрий Николаевич" w:date="2025-06-06T15:2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fio</w:t>
        </w:r>
        <w:r w:rsidRPr="003B48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858" w:author="Шикаленко Юрий Николаевич" w:date="2025-06-17T10:07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3B48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59" w:author="Шикаленко Юрий Николаевич" w:date="2025-06-17T10:0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60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3B48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61" w:author="Шикаленко Юрий Николаевич" w:date="2025-06-17T10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Рюрикович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62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Святослав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63" w:author="Шикаленко Юрий Николаевич" w:date="2025-06-06T15:2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Игоревич</w:t>
        </w:r>
        <w:r w:rsidRPr="003B48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864" w:author="Шикаленко Юрий Николаевич" w:date="2025-06-17T10:07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65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866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867" w:author="Шикаленко Юрий Николаевич" w:date="2025-06-06T15:27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68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869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"status"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"REGISTERED"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70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871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897EFA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"date"</w:t>
        </w:r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897EFA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"2025-06-04T13:25:38.033+00:00"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72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873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</w:t>
        </w:r>
      </w:ins>
    </w:p>
    <w:p w:rsidR="00897EFA" w:rsidRPr="00897EFA" w:rsidRDefault="00897EFA" w:rsidP="00897EFA">
      <w:pPr>
        <w:shd w:val="clear" w:color="auto" w:fill="FFFFFE"/>
        <w:spacing w:after="0" w:line="270" w:lineRule="atLeast"/>
        <w:rPr>
          <w:ins w:id="3874" w:author="Шикаленко Юрий Николаевич" w:date="2025-06-06T15:27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875" w:author="Шикаленко Юрий Николаевич" w:date="2025-06-06T15:27:00Z">
        <w:r w:rsidRPr="00897EFA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]</w:t>
        </w:r>
      </w:ins>
    </w:p>
    <w:p w:rsidR="001C0DA2" w:rsidRDefault="001C0DA2" w:rsidP="001C0DA2">
      <w:pPr>
        <w:rPr>
          <w:ins w:id="3876" w:author="Шикаленко Юрий Николаевич" w:date="2025-06-06T15:28:00Z"/>
        </w:rPr>
      </w:pPr>
    </w:p>
    <w:p w:rsidR="00897EFA" w:rsidRPr="00897EFA" w:rsidRDefault="00897EFA" w:rsidP="00897EFA">
      <w:pPr>
        <w:pStyle w:val="a5"/>
        <w:keepNext/>
        <w:keepLines/>
        <w:numPr>
          <w:ilvl w:val="0"/>
          <w:numId w:val="15"/>
        </w:numPr>
        <w:spacing w:before="40" w:after="0"/>
        <w:contextualSpacing w:val="0"/>
        <w:outlineLvl w:val="2"/>
        <w:rPr>
          <w:ins w:id="3877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0"/>
          <w:numId w:val="15"/>
        </w:numPr>
        <w:spacing w:before="40" w:after="0"/>
        <w:contextualSpacing w:val="0"/>
        <w:outlineLvl w:val="2"/>
        <w:rPr>
          <w:ins w:id="3878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79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0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1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2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3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4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5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ins w:id="3886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2"/>
          <w:numId w:val="15"/>
        </w:numPr>
        <w:spacing w:before="40" w:after="0"/>
        <w:contextualSpacing w:val="0"/>
        <w:outlineLvl w:val="2"/>
        <w:rPr>
          <w:ins w:id="3887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2"/>
          <w:numId w:val="15"/>
        </w:numPr>
        <w:spacing w:before="40" w:after="0"/>
        <w:contextualSpacing w:val="0"/>
        <w:outlineLvl w:val="2"/>
        <w:rPr>
          <w:ins w:id="3888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Pr="00897EFA" w:rsidRDefault="00897EFA" w:rsidP="00897EFA">
      <w:pPr>
        <w:pStyle w:val="a5"/>
        <w:keepNext/>
        <w:keepLines/>
        <w:numPr>
          <w:ilvl w:val="3"/>
          <w:numId w:val="15"/>
        </w:numPr>
        <w:spacing w:before="40" w:after="0"/>
        <w:contextualSpacing w:val="0"/>
        <w:outlineLvl w:val="2"/>
        <w:rPr>
          <w:ins w:id="3889" w:author="Шикаленко Юрий Николаевич" w:date="2025-06-06T15:29:00Z"/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897EFA" w:rsidRDefault="00897EFA">
      <w:pPr>
        <w:pStyle w:val="3"/>
        <w:numPr>
          <w:ilvl w:val="3"/>
          <w:numId w:val="15"/>
        </w:numPr>
        <w:rPr>
          <w:ins w:id="3890" w:author="Шикаленко Юрий Николаевич" w:date="2025-06-06T15:29:00Z"/>
        </w:rPr>
      </w:pPr>
      <w:ins w:id="3891" w:author="Шикаленко Юрий Николаевич" w:date="2025-06-06T15:28:00Z">
        <w:r>
          <w:t xml:space="preserve">Получение </w:t>
        </w:r>
      </w:ins>
      <w:ins w:id="3892" w:author="Шикаленко Юрий Николаевич" w:date="2025-06-06T15:29:00Z">
        <w:r>
          <w:t xml:space="preserve">всех </w:t>
        </w:r>
      </w:ins>
      <w:ins w:id="3893" w:author="Шикаленко Юрий Николаевич" w:date="2025-06-06T15:30:00Z">
        <w:r>
          <w:t>данных</w:t>
        </w:r>
      </w:ins>
      <w:ins w:id="3894" w:author="Шикаленко Юрий Николаевич" w:date="2025-06-06T15:28:00Z">
        <w:r>
          <w:t xml:space="preserve"> заявления</w:t>
        </w:r>
      </w:ins>
    </w:p>
    <w:p w:rsidR="00897EFA" w:rsidRDefault="00897EFA">
      <w:pPr>
        <w:rPr>
          <w:ins w:id="3895" w:author="Шикаленко Юрий Николаевич" w:date="2025-06-06T15:29:00Z"/>
        </w:rPr>
        <w:pPrChange w:id="3896" w:author="Шикаленко Юрий Николаевич" w:date="2025-06-06T15:29:00Z">
          <w:pPr>
            <w:pStyle w:val="3"/>
            <w:numPr>
              <w:ilvl w:val="3"/>
              <w:numId w:val="15"/>
            </w:numPr>
            <w:ind w:left="1728" w:hanging="648"/>
          </w:pPr>
        </w:pPrChange>
      </w:pPr>
    </w:p>
    <w:p w:rsidR="00897EFA" w:rsidRDefault="00897EFA" w:rsidP="00897EFA">
      <w:pPr>
        <w:rPr>
          <w:ins w:id="3897" w:author="Шикаленко Юрий Николаевич" w:date="2025-06-06T15:29:00Z"/>
        </w:rPr>
      </w:pPr>
      <w:ins w:id="3898" w:author="Шикаленко Юрий Николаевич" w:date="2025-06-06T15:29:00Z">
        <w:r>
          <w:t>GET http://localhost:8189/spectrum-core/claim/1 (1 - id заявления)</w:t>
        </w:r>
      </w:ins>
    </w:p>
    <w:p w:rsidR="00897EFA" w:rsidRDefault="00897EFA" w:rsidP="00897EFA">
      <w:pPr>
        <w:rPr>
          <w:ins w:id="3899" w:author="Шикаленко Юрий Николаевич" w:date="2025-06-06T15:29:00Z"/>
        </w:rPr>
      </w:pPr>
      <w:ins w:id="3900" w:author="Шикаленко Юрий Николаевич" w:date="2025-06-06T15:29:00Z">
        <w:r>
          <w:t>Ответ в случае ошибки: если заявление не найдено, либо пользователь не администратор организации, пользователем которой сделано заявление, и не автор этого заявления - возвращается статус 404</w:t>
        </w:r>
      </w:ins>
    </w:p>
    <w:p w:rsidR="00897EFA" w:rsidRPr="00897EFA" w:rsidRDefault="00897EFA">
      <w:pPr>
        <w:rPr>
          <w:ins w:id="3901" w:author="Шикаленко Юрий Николаевич" w:date="2025-06-06T15:28:00Z"/>
          <w:rPrChange w:id="3902" w:author="Шикаленко Юрий Николаевич" w:date="2025-06-06T15:29:00Z">
            <w:rPr>
              <w:ins w:id="3903" w:author="Шикаленко Юрий Николаевич" w:date="2025-06-06T15:28:00Z"/>
            </w:rPr>
          </w:rPrChange>
        </w:rPr>
        <w:pPrChange w:id="3904" w:author="Шикаленко Юрий Николаевич" w:date="2025-06-06T15:29:00Z">
          <w:pPr>
            <w:pStyle w:val="3"/>
            <w:numPr>
              <w:ilvl w:val="3"/>
              <w:numId w:val="15"/>
            </w:numPr>
            <w:ind w:left="1728" w:hanging="648"/>
          </w:pPr>
        </w:pPrChange>
      </w:pPr>
      <w:ins w:id="3905" w:author="Шикаленко Юрий Николаевич" w:date="2025-06-06T15:29:00Z">
        <w:r>
          <w:t>Ответ в случае успеха:</w:t>
        </w:r>
      </w:ins>
    </w:p>
    <w:p w:rsidR="004612CC" w:rsidRPr="00E16257" w:rsidRDefault="004612CC" w:rsidP="004612CC">
      <w:pPr>
        <w:shd w:val="clear" w:color="auto" w:fill="FFFFFE"/>
        <w:spacing w:after="0" w:line="270" w:lineRule="atLeast"/>
        <w:rPr>
          <w:ins w:id="390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907" w:author="Шикаленко Юрий Николаевич" w:date="2025-06-26T15:01:00Z">
            <w:rPr>
              <w:ins w:id="3908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09" w:author="Шикаленко Юрий Николаевич" w:date="2025-06-24T11:13:00Z"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10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{</w:t>
        </w:r>
      </w:ins>
    </w:p>
    <w:p w:rsidR="004612CC" w:rsidRPr="00E16257" w:rsidRDefault="004612CC" w:rsidP="004612CC">
      <w:pPr>
        <w:shd w:val="clear" w:color="auto" w:fill="FFFFFE"/>
        <w:spacing w:after="0" w:line="270" w:lineRule="atLeast"/>
        <w:rPr>
          <w:ins w:id="3911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912" w:author="Шикаленко Юрий Николаевич" w:date="2025-06-26T15:01:00Z">
            <w:rPr>
              <w:ins w:id="3913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14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15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16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17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type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18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19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20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21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22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claim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23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_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24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anketa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25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26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E16257" w:rsidRDefault="004612CC" w:rsidP="004612CC">
      <w:pPr>
        <w:shd w:val="clear" w:color="auto" w:fill="FFFFFE"/>
        <w:spacing w:after="0" w:line="270" w:lineRule="atLeast"/>
        <w:rPr>
          <w:ins w:id="3927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928" w:author="Шикаленко Юрий Николаевич" w:date="2025-06-26T15:01:00Z">
            <w:rPr>
              <w:ins w:id="3929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30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31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32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33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ogrn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34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35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36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37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"1027739606247"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38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E16257" w:rsidRDefault="004612CC" w:rsidP="004612CC">
      <w:pPr>
        <w:shd w:val="clear" w:color="auto" w:fill="FFFFFE"/>
        <w:spacing w:after="0" w:line="270" w:lineRule="atLeast"/>
        <w:rPr>
          <w:ins w:id="3939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  <w:rPrChange w:id="3940" w:author="Шикаленко Юрий Николаевич" w:date="2025-06-26T15:01:00Z">
            <w:rPr>
              <w:ins w:id="3941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42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43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44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45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author</w:t>
        </w:r>
        <w:r w:rsidRPr="00E16257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  <w:rPrChange w:id="3946" w:author="Шикаленко Юрий Николаевич" w:date="2025-06-26T15:01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47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48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49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Сидоров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50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Петр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51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Иванович</w:t>
        </w:r>
        <w:r w:rsidRPr="00E16257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  <w:rPrChange w:id="3952" w:author="Шикаленко Юрий Николаевич" w:date="2025-06-26T15:01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E16257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  <w:rPrChange w:id="3953" w:author="Шикаленко Юрий Николаевич" w:date="2025-06-26T15:01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5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955" w:author="Шикаленко Юрий Николаевич" w:date="2025-06-24T11:13:00Z">
            <w:rPr>
              <w:ins w:id="3956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5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58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59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"date"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60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61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"2025-06-24T08:00:59Z"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62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63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964" w:author="Шикаленко Юрий Николаевич" w:date="2025-06-24T11:13:00Z">
            <w:rPr>
              <w:ins w:id="3965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66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67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68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"data"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69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7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971" w:author="Шикаленко Юрий Николаевич" w:date="2025-06-24T11:13:00Z">
            <w:rPr>
              <w:ins w:id="3972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7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74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75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"ipIdentity"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76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77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78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79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"type"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8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8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8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8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"name"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"Общегражданский паспорт"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8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8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},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8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8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"number"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"5208 478921"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8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8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"Насрединов Альберт Васильевич"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9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399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"issuer"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"Центральный РОВД г.Омск 111-035"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399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3993" w:author="Шикаленко Юрий Николаевич" w:date="2025-06-24T11:13:00Z">
            <w:rPr>
              <w:ins w:id="3994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399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3996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"issueDate"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97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3998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"2002-09-23"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3999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0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001" w:author="Шикаленко Юрий Николаевич" w:date="2025-06-24T11:13:00Z">
            <w:rPr>
              <w:ins w:id="4002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00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04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005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"birthDate"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06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07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"1980-09-23"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08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09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val="en-US" w:eastAsia="ru-RU"/>
          <w:rPrChange w:id="4010" w:author="Шикаленко Юрий Николаевич" w:date="2025-06-24T11:13:00Z">
            <w:rPr>
              <w:ins w:id="4011" w:author="Шикаленко Юрий Николаевич" w:date="2025-06-24T11:13:00Z"/>
              <w:rFonts w:ascii="Courier New" w:eastAsia="Times New Roman" w:hAnsi="Courier New" w:cs="Courier New"/>
              <w:color w:val="000000"/>
              <w:sz w:val="18"/>
              <w:szCs w:val="18"/>
              <w:lang w:eastAsia="ru-RU"/>
            </w:rPr>
          </w:rPrChange>
        </w:rPr>
      </w:pPr>
      <w:ins w:id="4012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13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val="en-US" w:eastAsia="ru-RU"/>
            <w:rPrChange w:id="4014" w:author="Шикаленко Юрий Николаевич" w:date="2025-06-24T11:13:00Z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rPrChange>
          </w:rPr>
          <w:t>"regAddress"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15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16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"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г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17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Омск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18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Набережная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19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 28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кв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val="en-US" w:eastAsia="ru-RU"/>
            <w:rPrChange w:id="4020" w:author="Шикаленко Юрий Николаевич" w:date="2025-06-24T11:13:00Z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</w:rPrChange>
          </w:rPr>
          <w:t>.33"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21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22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val="en-US" w:eastAsia="ru-RU"/>
            <w:rPrChange w:id="4023" w:author="Шикаленко Юрий Николаевич" w:date="2025-06-24T11:13:00Z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rPrChange>
          </w:rPr>
          <w:t>        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2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2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"fullName"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"Индивидуальный предприниматель Насрединов Альберт Васильевич"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2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2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"shortName"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"ИП Насрединов Альберт Васильевич"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2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2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lastRenderedPageBreak/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"Насрединов Альберт Васильевич"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3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3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"inn"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"554567876932"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3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3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"taxation"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3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3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"description"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"Упрощенная система налогообложения"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3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3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"id"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98658"/>
            <w:sz w:val="18"/>
            <w:szCs w:val="18"/>
            <w:lang w:eastAsia="ru-RU"/>
          </w:rPr>
          <w:t>1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3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3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},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4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4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"postAddress"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"644020 г.Омск Федора Крылова 4 кв.12 Насрединову Альберту Васильевичу"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4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4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"factAddress"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"644020 г.Омск Федора Крылова 4 кв.12"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4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4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"913 684 75 68"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4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4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4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4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"contactSendRekvisitClaimsTo"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5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5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"960 888 79 68"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5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5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5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5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},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5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5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"contacts"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[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5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5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{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6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6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"fio"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"Насрединов Альберт Васильевич"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6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6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"title"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"Руководитель"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6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6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"phone"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"913 684 75 68"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,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66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67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    </w:t>
        </w:r>
        <w:r w:rsidRPr="004612CC">
          <w:rPr>
            <w:rFonts w:ascii="Courier New" w:eastAsia="Times New Roman" w:hAnsi="Courier New" w:cs="Courier New"/>
            <w:color w:val="A31515"/>
            <w:sz w:val="18"/>
            <w:szCs w:val="18"/>
            <w:lang w:eastAsia="ru-RU"/>
          </w:rPr>
          <w:t>"email"</w:t>
        </w:r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: </w:t>
        </w:r>
        <w:r w:rsidRPr="004612CC">
          <w:rPr>
            <w:rFonts w:ascii="Courier New" w:eastAsia="Times New Roman" w:hAnsi="Courier New" w:cs="Courier New"/>
            <w:color w:val="0451A5"/>
            <w:sz w:val="18"/>
            <w:szCs w:val="18"/>
            <w:lang w:eastAsia="ru-RU"/>
          </w:rPr>
          <w:t>"nasredin80@mail.ru"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68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69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    }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70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71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    ]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72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73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    }</w:t>
        </w:r>
      </w:ins>
    </w:p>
    <w:p w:rsidR="004612CC" w:rsidRPr="004612CC" w:rsidRDefault="004612CC" w:rsidP="004612CC">
      <w:pPr>
        <w:shd w:val="clear" w:color="auto" w:fill="FFFFFE"/>
        <w:spacing w:after="0" w:line="270" w:lineRule="atLeast"/>
        <w:rPr>
          <w:ins w:id="4074" w:author="Шикаленко Юрий Николаевич" w:date="2025-06-24T11:13:00Z"/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ins w:id="4075" w:author="Шикаленко Юрий Николаевич" w:date="2025-06-24T11:13:00Z">
        <w:r w:rsidRPr="004612CC">
          <w:rPr>
            <w:rFonts w:ascii="Courier New" w:eastAsia="Times New Roman" w:hAnsi="Courier New" w:cs="Courier New"/>
            <w:color w:val="000000"/>
            <w:sz w:val="18"/>
            <w:szCs w:val="18"/>
            <w:lang w:eastAsia="ru-RU"/>
          </w:rPr>
          <w:t>}</w:t>
        </w:r>
      </w:ins>
    </w:p>
    <w:p w:rsidR="003368A7" w:rsidRPr="00E93CCA" w:rsidRDefault="003368A7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pPrChange w:id="4076" w:author="Шикаленко Юрий Николаевич" w:date="2025-06-06T15:31:00Z">
          <w:pPr>
            <w:shd w:val="clear" w:color="auto" w:fill="FFFFFE"/>
            <w:spacing w:line="270" w:lineRule="atLeast"/>
          </w:pPr>
        </w:pPrChange>
      </w:pPr>
    </w:p>
    <w:sectPr w:rsidR="003368A7" w:rsidRPr="00E9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6AB" w:rsidRDefault="008116AB" w:rsidP="003B48CC">
      <w:pPr>
        <w:spacing w:after="0" w:line="240" w:lineRule="auto"/>
      </w:pPr>
      <w:r>
        <w:separator/>
      </w:r>
    </w:p>
  </w:endnote>
  <w:endnote w:type="continuationSeparator" w:id="0">
    <w:p w:rsidR="008116AB" w:rsidRDefault="008116AB" w:rsidP="003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6AB" w:rsidRDefault="008116AB" w:rsidP="003B48CC">
      <w:pPr>
        <w:spacing w:after="0" w:line="240" w:lineRule="auto"/>
      </w:pPr>
      <w:r>
        <w:separator/>
      </w:r>
    </w:p>
  </w:footnote>
  <w:footnote w:type="continuationSeparator" w:id="0">
    <w:p w:rsidR="008116AB" w:rsidRDefault="008116AB" w:rsidP="003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3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268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F32732"/>
    <w:multiLevelType w:val="hybridMultilevel"/>
    <w:tmpl w:val="BA7466C0"/>
    <w:lvl w:ilvl="0" w:tplc="B510AB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7D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E31A0"/>
    <w:multiLevelType w:val="hybridMultilevel"/>
    <w:tmpl w:val="242C0D52"/>
    <w:lvl w:ilvl="0" w:tplc="CABC1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333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F7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FB5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2C40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E5996"/>
    <w:multiLevelType w:val="hybridMultilevel"/>
    <w:tmpl w:val="43406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F5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F61652"/>
    <w:multiLevelType w:val="hybridMultilevel"/>
    <w:tmpl w:val="D82A7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F1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1E6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A1689A"/>
    <w:multiLevelType w:val="hybridMultilevel"/>
    <w:tmpl w:val="5B5E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5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624927"/>
    <w:multiLevelType w:val="hybridMultilevel"/>
    <w:tmpl w:val="CA4C4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77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560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1108EE"/>
    <w:multiLevelType w:val="hybridMultilevel"/>
    <w:tmpl w:val="7D602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37CD5"/>
    <w:multiLevelType w:val="hybridMultilevel"/>
    <w:tmpl w:val="CA4C4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5"/>
  </w:num>
  <w:num w:numId="6">
    <w:abstractNumId w:val="14"/>
  </w:num>
  <w:num w:numId="7">
    <w:abstractNumId w:val="19"/>
  </w:num>
  <w:num w:numId="8">
    <w:abstractNumId w:val="10"/>
  </w:num>
  <w:num w:numId="9">
    <w:abstractNumId w:val="2"/>
  </w:num>
  <w:num w:numId="10">
    <w:abstractNumId w:val="11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16"/>
  </w:num>
  <w:num w:numId="16">
    <w:abstractNumId w:val="21"/>
  </w:num>
  <w:num w:numId="17">
    <w:abstractNumId w:val="17"/>
  </w:num>
  <w:num w:numId="18">
    <w:abstractNumId w:val="5"/>
  </w:num>
  <w:num w:numId="19">
    <w:abstractNumId w:val="3"/>
  </w:num>
  <w:num w:numId="20">
    <w:abstractNumId w:val="20"/>
  </w:num>
  <w:num w:numId="21">
    <w:abstractNumId w:val="9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Шикаленко Юрий Николаевич">
    <w15:presenceInfo w15:providerId="None" w15:userId="Шикаленко Юрий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BA"/>
    <w:rsid w:val="00017E5E"/>
    <w:rsid w:val="000B0533"/>
    <w:rsid w:val="000B2768"/>
    <w:rsid w:val="001248BA"/>
    <w:rsid w:val="00184EA2"/>
    <w:rsid w:val="001A2ED9"/>
    <w:rsid w:val="001B3998"/>
    <w:rsid w:val="001C0DA2"/>
    <w:rsid w:val="00246AF8"/>
    <w:rsid w:val="002676F5"/>
    <w:rsid w:val="002A7061"/>
    <w:rsid w:val="002C7D0E"/>
    <w:rsid w:val="003368A7"/>
    <w:rsid w:val="003431C6"/>
    <w:rsid w:val="00367716"/>
    <w:rsid w:val="003B48CC"/>
    <w:rsid w:val="003D710C"/>
    <w:rsid w:val="003E3CB8"/>
    <w:rsid w:val="004612CC"/>
    <w:rsid w:val="004C054E"/>
    <w:rsid w:val="00511BF3"/>
    <w:rsid w:val="00532029"/>
    <w:rsid w:val="0056189E"/>
    <w:rsid w:val="005701E5"/>
    <w:rsid w:val="00593D75"/>
    <w:rsid w:val="00611207"/>
    <w:rsid w:val="0069530A"/>
    <w:rsid w:val="006A7A24"/>
    <w:rsid w:val="007170DB"/>
    <w:rsid w:val="00762A6B"/>
    <w:rsid w:val="00792F7F"/>
    <w:rsid w:val="0079406D"/>
    <w:rsid w:val="00796C9E"/>
    <w:rsid w:val="007D214B"/>
    <w:rsid w:val="007E7880"/>
    <w:rsid w:val="007F4BE4"/>
    <w:rsid w:val="008116AB"/>
    <w:rsid w:val="00813BD0"/>
    <w:rsid w:val="0081522A"/>
    <w:rsid w:val="008716FD"/>
    <w:rsid w:val="00897EFA"/>
    <w:rsid w:val="008D522D"/>
    <w:rsid w:val="008E43A6"/>
    <w:rsid w:val="008F5D2F"/>
    <w:rsid w:val="009931A3"/>
    <w:rsid w:val="009C07F5"/>
    <w:rsid w:val="009C0AA2"/>
    <w:rsid w:val="009E4A8F"/>
    <w:rsid w:val="00A120ED"/>
    <w:rsid w:val="00A2382D"/>
    <w:rsid w:val="00A529EA"/>
    <w:rsid w:val="00A93DF6"/>
    <w:rsid w:val="00AC12CE"/>
    <w:rsid w:val="00AE3BE8"/>
    <w:rsid w:val="00B11B7D"/>
    <w:rsid w:val="00B453D6"/>
    <w:rsid w:val="00B469DB"/>
    <w:rsid w:val="00BC0385"/>
    <w:rsid w:val="00BD2144"/>
    <w:rsid w:val="00BD428C"/>
    <w:rsid w:val="00C40C5E"/>
    <w:rsid w:val="00C90E09"/>
    <w:rsid w:val="00CB1E6B"/>
    <w:rsid w:val="00CD5F37"/>
    <w:rsid w:val="00D463BB"/>
    <w:rsid w:val="00D74BBC"/>
    <w:rsid w:val="00D829D2"/>
    <w:rsid w:val="00D82C63"/>
    <w:rsid w:val="00E15D19"/>
    <w:rsid w:val="00E16257"/>
    <w:rsid w:val="00E70178"/>
    <w:rsid w:val="00E93CCA"/>
    <w:rsid w:val="00F02E7F"/>
    <w:rsid w:val="00F25074"/>
    <w:rsid w:val="00F37E63"/>
    <w:rsid w:val="00F901F5"/>
    <w:rsid w:val="00FB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AB1E"/>
  <w15:chartTrackingRefBased/>
  <w15:docId w15:val="{C826E94C-220C-417C-8466-2AF5525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2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4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2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48BA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1248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248BA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017E5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4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11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1BF3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3B48C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B48C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B48C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3B48CC"/>
    <w:rPr>
      <w:color w:val="954F72" w:themeColor="followedHyperlink"/>
      <w:u w:val="single"/>
    </w:rPr>
  </w:style>
  <w:style w:type="character" w:customStyle="1" w:styleId="html-tag">
    <w:name w:val="html-tag"/>
    <w:basedOn w:val="a0"/>
    <w:rsid w:val="00A120ED"/>
  </w:style>
  <w:style w:type="paragraph" w:styleId="HTML">
    <w:name w:val="HTML Preformatted"/>
    <w:basedOn w:val="a"/>
    <w:link w:val="HTML0"/>
    <w:uiPriority w:val="99"/>
    <w:semiHidden/>
    <w:unhideWhenUsed/>
    <w:rsid w:val="00A12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0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C95E-9F47-4457-9F4B-051C07F3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22</Pages>
  <Words>6012</Words>
  <Characters>34272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"СПбМТСБ"</Company>
  <LinksUpToDate>false</LinksUpToDate>
  <CharactersWithSpaces>40204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Шикаленко Юрий Николаевич</dc:creator>
  <cp:keywords/>
  <dc:description/>
  <cp:lastModifiedBy>Шикаленко Юрий Николаевич</cp:lastModifiedBy>
  <cp:revision>46</cp:revision>
  <dcterms:created xsi:type="dcterms:W3CDTF">2024-05-06T08:27:00Z</dcterms:created>
  <dcterms:modified xsi:type="dcterms:W3CDTF">2025-06-26T12:41:00Z</dcterms:modified>
</cp:coreProperties>
</file>